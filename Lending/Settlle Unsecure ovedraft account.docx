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2D8" w:rsidRPr="009765E4" w:rsidRDefault="00DF72D8" w:rsidP="00DF72D8">
      <w:pPr>
        <w:jc w:val="center"/>
        <w:rPr>
          <w:rFonts w:ascii="Verdana" w:hAnsi="Verdana"/>
          <w:b/>
        </w:rPr>
      </w:pPr>
    </w:p>
    <w:p w:rsidR="00DF72D8" w:rsidRPr="009765E4" w:rsidRDefault="00DF72D8" w:rsidP="00DF72D8">
      <w:pPr>
        <w:pStyle w:val="CoverTitle"/>
      </w:pPr>
      <w:r w:rsidRPr="009765E4">
        <w:t>Integration Requirement Specification Document</w:t>
      </w:r>
    </w:p>
    <w:p w:rsidR="00DF72D8" w:rsidRPr="009765E4" w:rsidRDefault="00DF72D8" w:rsidP="00DF72D8">
      <w:pPr>
        <w:pStyle w:val="CoverTitleSubtitle"/>
        <w:spacing w:afterAutospacing="1"/>
      </w:pPr>
      <w:r w:rsidRPr="009765E4">
        <w:t xml:space="preserve">EPIC-ID: </w:t>
      </w:r>
    </w:p>
    <w:p w:rsidR="00DF72D8" w:rsidRPr="009765E4" w:rsidRDefault="00DF72D8" w:rsidP="00DF72D8">
      <w:pPr>
        <w:pStyle w:val="CoverTitleSubtitle"/>
        <w:spacing w:afterAutospacing="1"/>
      </w:pPr>
      <w:r w:rsidRPr="009765E4">
        <w:t xml:space="preserve">EPIC-Name: </w:t>
      </w:r>
      <w:r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DF72D8" w:rsidRPr="009765E4" w:rsidTr="00471064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ID"/>
            </w:pPr>
            <w:r>
              <w:t>Nguyen Dinh Khoa</w:t>
            </w: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Version"/>
            </w:pP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Date"/>
            </w:pPr>
            <w:r>
              <w:t>27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Date"/>
            </w:pPr>
          </w:p>
        </w:tc>
      </w:tr>
      <w:tr w:rsidR="00DF72D8" w:rsidRPr="009765E4" w:rsidTr="00471064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opDataDocumentDate"/>
            </w:pPr>
            <w:r w:rsidRPr="009765E4">
              <w:t>1.</w:t>
            </w:r>
            <w:r w:rsidR="0094681D">
              <w:t>2</w:t>
            </w:r>
          </w:p>
        </w:tc>
      </w:tr>
    </w:tbl>
    <w:p w:rsidR="00DF72D8" w:rsidRPr="009765E4" w:rsidRDefault="00DF72D8" w:rsidP="00DF72D8">
      <w:pPr>
        <w:pStyle w:val="Paragraph"/>
        <w:ind w:left="0"/>
      </w:pPr>
      <w:r w:rsidRPr="009765E4">
        <w:br w:type="page"/>
      </w:r>
    </w:p>
    <w:p w:rsidR="00DF72D8" w:rsidRPr="009765E4" w:rsidRDefault="00DF72D8" w:rsidP="00DF72D8">
      <w:pPr>
        <w:pStyle w:val="HeadingNoNumber"/>
      </w:pPr>
      <w:bookmarkStart w:id="0" w:name="_Toc535229413"/>
      <w:r w:rsidRPr="009765E4">
        <w:lastRenderedPageBreak/>
        <w:t>Content</w:t>
      </w:r>
      <w:bookmarkEnd w:id="0"/>
    </w:p>
    <w:p w:rsidR="00DF72D8" w:rsidRPr="009765E4" w:rsidRDefault="00DF72D8" w:rsidP="00DF72D8">
      <w:pPr>
        <w:pStyle w:val="Paragraph"/>
        <w:ind w:left="0"/>
      </w:pPr>
    </w:p>
    <w:p w:rsidR="00ED3A2A" w:rsidRDefault="00DF72D8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ED3A2A" w:rsidRPr="00826A8C">
        <w:rPr>
          <w:rStyle w:val="Hyperlink"/>
          <w:noProof/>
        </w:rPr>
        <w:fldChar w:fldCharType="begin"/>
      </w:r>
      <w:r w:rsidR="00ED3A2A" w:rsidRPr="00826A8C">
        <w:rPr>
          <w:rStyle w:val="Hyperlink"/>
          <w:noProof/>
        </w:rPr>
        <w:instrText xml:space="preserve"> </w:instrText>
      </w:r>
      <w:r w:rsidR="00ED3A2A">
        <w:rPr>
          <w:noProof/>
        </w:rPr>
        <w:instrText>HYPERLINK \l "_Toc535229413"</w:instrText>
      </w:r>
      <w:r w:rsidR="00ED3A2A" w:rsidRPr="00826A8C">
        <w:rPr>
          <w:rStyle w:val="Hyperlink"/>
          <w:noProof/>
        </w:rPr>
        <w:instrText xml:space="preserve"> </w:instrText>
      </w:r>
      <w:r w:rsidR="00ED3A2A" w:rsidRPr="00826A8C">
        <w:rPr>
          <w:rStyle w:val="Hyperlink"/>
          <w:noProof/>
        </w:rPr>
        <w:fldChar w:fldCharType="separate"/>
      </w:r>
      <w:r w:rsidR="00ED3A2A" w:rsidRPr="00826A8C">
        <w:rPr>
          <w:rStyle w:val="Hyperlink"/>
          <w:noProof/>
        </w:rPr>
        <w:t>Content</w:t>
      </w:r>
      <w:r w:rsidR="00ED3A2A">
        <w:rPr>
          <w:noProof/>
          <w:webHidden/>
        </w:rPr>
        <w:tab/>
      </w:r>
      <w:r w:rsidR="00ED3A2A">
        <w:rPr>
          <w:noProof/>
          <w:webHidden/>
        </w:rPr>
        <w:fldChar w:fldCharType="begin"/>
      </w:r>
      <w:r w:rsidR="00ED3A2A">
        <w:rPr>
          <w:noProof/>
          <w:webHidden/>
        </w:rPr>
        <w:instrText xml:space="preserve"> PAGEREF _Toc535229413 \h </w:instrText>
      </w:r>
      <w:r w:rsidR="00ED3A2A">
        <w:rPr>
          <w:noProof/>
          <w:webHidden/>
        </w:rPr>
      </w:r>
      <w:r w:rsidR="00ED3A2A">
        <w:rPr>
          <w:noProof/>
          <w:webHidden/>
        </w:rPr>
        <w:fldChar w:fldCharType="separate"/>
      </w:r>
      <w:r w:rsidR="00ED3A2A">
        <w:rPr>
          <w:noProof/>
          <w:webHidden/>
        </w:rPr>
        <w:t>2</w:t>
      </w:r>
      <w:r w:rsidR="00ED3A2A">
        <w:rPr>
          <w:noProof/>
          <w:webHidden/>
        </w:rPr>
        <w:fldChar w:fldCharType="end"/>
      </w:r>
      <w:r w:rsidR="00ED3A2A" w:rsidRPr="00826A8C">
        <w:rPr>
          <w:rStyle w:val="Hyperlink"/>
          <w:noProof/>
        </w:rPr>
        <w:fldChar w:fldCharType="end"/>
      </w:r>
    </w:p>
    <w:p w:rsidR="00ED3A2A" w:rsidRDefault="00EF1D5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14" w:history="1">
        <w:r w:rsidR="00ED3A2A" w:rsidRPr="00826A8C">
          <w:rPr>
            <w:rStyle w:val="Hyperlink"/>
            <w:noProof/>
          </w:rPr>
          <w:t>Document Overview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_Toc535229414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5" w:history="1">
        <w:r w:rsidR="00ED3A2A" w:rsidRPr="00826A8C">
          <w:rPr>
            <w:rStyle w:val="Hyperlink"/>
            <w:noProof/>
          </w:rPr>
          <w:t>Document Purpose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_Toc535229415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6" w:history="1">
        <w:r w:rsidR="00ED3A2A" w:rsidRPr="00826A8C">
          <w:rPr>
            <w:rStyle w:val="Hyperlink"/>
            <w:noProof/>
          </w:rPr>
          <w:t>Reference Document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_Toc535229416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7" w:history="1">
        <w:r w:rsidR="00ED3A2A" w:rsidRPr="00826A8C">
          <w:rPr>
            <w:rStyle w:val="Hyperlink"/>
            <w:noProof/>
          </w:rPr>
          <w:t>Definitions and Acronyms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_Toc535229417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18" w:history="1">
        <w:r w:rsidR="00ED3A2A" w:rsidRPr="00826A8C">
          <w:rPr>
            <w:rStyle w:val="Hyperlink"/>
            <w:noProof/>
          </w:rPr>
          <w:t>1. API List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_Toc535229418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19" w:history="1">
        <w:r w:rsidR="00ED3A2A" w:rsidRPr="00826A8C">
          <w:rPr>
            <w:rStyle w:val="Hyperlink"/>
            <w:noProof/>
          </w:rPr>
          <w:t>1.1.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Overdrafts?action=init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_Toc535229419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0" w:history="1">
        <w:r w:rsidR="00ED3A2A" w:rsidRPr="00826A8C">
          <w:rPr>
            <w:rStyle w:val="Hyperlink"/>
            <w:noProof/>
          </w:rPr>
          <w:t>1.2.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GetBankDate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_Toc535229420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1" w:history="1">
        <w:r w:rsidR="00ED3A2A" w:rsidRPr="00826A8C">
          <w:rPr>
            <w:rStyle w:val="Hyperlink"/>
            <w:noProof/>
          </w:rPr>
          <w:t>1.3.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GetOverDraftAccountForSettlement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_Toc535229421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2" w:history="1">
        <w:r w:rsidR="00ED3A2A" w:rsidRPr="00826A8C">
          <w:rPr>
            <w:rStyle w:val="Hyperlink"/>
            <w:noProof/>
          </w:rPr>
          <w:t>1.3.1.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_Toc535229422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3" w:history="1">
        <w:r w:rsidR="00ED3A2A" w:rsidRPr="00826A8C">
          <w:rPr>
            <w:rStyle w:val="Hyperlink"/>
            <w:noProof/>
          </w:rPr>
          <w:t>1.3.2.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_Toc535229423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10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4" w:history="1">
        <w:r w:rsidR="00ED3A2A" w:rsidRPr="00826A8C">
          <w:rPr>
            <w:rStyle w:val="Hyperlink"/>
            <w:noProof/>
          </w:rPr>
          <w:t>1.3.3.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_Toc535229424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11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5" w:history="1">
        <w:r w:rsidR="00ED3A2A" w:rsidRPr="00826A8C">
          <w:rPr>
            <w:rStyle w:val="Hyperlink"/>
            <w:noProof/>
          </w:rPr>
          <w:t>1.4.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Overdrafts?action=verify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_Toc535229425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6" w:history="1">
        <w:r w:rsidR="00ED3A2A" w:rsidRPr="00826A8C">
          <w:rPr>
            <w:rStyle w:val="Hyperlink"/>
            <w:noProof/>
          </w:rPr>
          <w:t>1.4.1.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_Toc535229426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17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7" w:history="1">
        <w:r w:rsidR="00ED3A2A" w:rsidRPr="00826A8C">
          <w:rPr>
            <w:rStyle w:val="Hyperlink"/>
            <w:noProof/>
          </w:rPr>
          <w:t>1.4.2.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_Toc535229427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25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8" w:history="1">
        <w:r w:rsidR="00ED3A2A" w:rsidRPr="00826A8C">
          <w:rPr>
            <w:rStyle w:val="Hyperlink"/>
            <w:noProof/>
          </w:rPr>
          <w:t>4.1.1.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_Toc535229428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25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29" w:history="1">
        <w:r w:rsidR="00ED3A2A" w:rsidRPr="00826A8C">
          <w:rPr>
            <w:rStyle w:val="Hyperlink"/>
            <w:noProof/>
          </w:rPr>
          <w:t>1.5.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SecureUsers?action=authenticateMFA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_Toc535229429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37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0" w:history="1">
        <w:r w:rsidR="00ED3A2A" w:rsidRPr="00826A8C">
          <w:rPr>
            <w:rStyle w:val="Hyperlink"/>
            <w:noProof/>
          </w:rPr>
          <w:t>1.6.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Overdrafts?action=confirm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_Toc535229430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37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1" w:history="1">
        <w:r w:rsidR="00ED3A2A" w:rsidRPr="00826A8C">
          <w:rPr>
            <w:rStyle w:val="Hyperlink"/>
            <w:noProof/>
          </w:rPr>
          <w:t>1.6.1.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_Toc535229431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37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2" w:history="1">
        <w:r w:rsidR="00ED3A2A" w:rsidRPr="00826A8C">
          <w:rPr>
            <w:rStyle w:val="Hyperlink"/>
            <w:noProof/>
          </w:rPr>
          <w:t>1.6.2.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_Toc535229432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3" w:history="1">
        <w:r w:rsidR="00ED3A2A" w:rsidRPr="00826A8C">
          <w:rPr>
            <w:rStyle w:val="Hyperlink"/>
            <w:noProof/>
          </w:rPr>
          <w:t>1.6.3.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_Toc535229433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45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4" w:history="1">
        <w:r w:rsidR="00ED3A2A" w:rsidRPr="00826A8C">
          <w:rPr>
            <w:rStyle w:val="Hyperlink"/>
            <w:noProof/>
          </w:rPr>
          <w:t>1.7.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GetQueryOverdraft Service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_Toc535229434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57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5" w:history="1">
        <w:r w:rsidR="00ED3A2A" w:rsidRPr="00826A8C">
          <w:rPr>
            <w:rStyle w:val="Hyperlink"/>
            <w:noProof/>
          </w:rPr>
          <w:t>1.7.1.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Description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_Toc535229435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57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6" w:history="1">
        <w:r w:rsidR="00ED3A2A" w:rsidRPr="00826A8C">
          <w:rPr>
            <w:rStyle w:val="Hyperlink"/>
            <w:noProof/>
          </w:rPr>
          <w:t>1.7.2.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Business rules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_Toc535229436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62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7" w:history="1">
        <w:r w:rsidR="00ED3A2A" w:rsidRPr="00826A8C">
          <w:rPr>
            <w:rStyle w:val="Hyperlink"/>
            <w:noProof/>
          </w:rPr>
          <w:t>1.7.3.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Integration Specification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_Toc535229437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62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5229438" w:history="1">
        <w:r w:rsidR="00ED3A2A" w:rsidRPr="00826A8C">
          <w:rPr>
            <w:rStyle w:val="Hyperlink"/>
            <w:noProof/>
          </w:rPr>
          <w:t>2. Sequence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_Toc535229438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68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39" w:history="1">
        <w:r w:rsidR="00ED3A2A" w:rsidRPr="00826A8C">
          <w:rPr>
            <w:rStyle w:val="Hyperlink"/>
            <w:noProof/>
          </w:rPr>
          <w:t>2.1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(4:9.4.2.1)Settle UnSecure Overdraft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_Toc535229439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68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40" w:history="1">
        <w:r w:rsidR="00ED3A2A" w:rsidRPr="00826A8C">
          <w:rPr>
            <w:rStyle w:val="Hyperlink"/>
            <w:noProof/>
          </w:rPr>
          <w:t>2.2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(7:9.4.2.1.1.1)Review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_Toc535229440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69</w:t>
        </w:r>
        <w:r w:rsidR="00ED3A2A">
          <w:rPr>
            <w:noProof/>
            <w:webHidden/>
          </w:rPr>
          <w:fldChar w:fldCharType="end"/>
        </w:r>
      </w:hyperlink>
    </w:p>
    <w:p w:rsidR="00ED3A2A" w:rsidRDefault="00EF1D5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5229441" w:history="1">
        <w:r w:rsidR="00ED3A2A" w:rsidRPr="00826A8C">
          <w:rPr>
            <w:rStyle w:val="Hyperlink"/>
            <w:noProof/>
          </w:rPr>
          <w:t>2.3</w:t>
        </w:r>
        <w:r w:rsidR="00ED3A2A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3A2A" w:rsidRPr="00826A8C">
          <w:rPr>
            <w:rStyle w:val="Hyperlink"/>
            <w:noProof/>
          </w:rPr>
          <w:t>(10: 9.4.2.1.1.4.)Customer enters OTP code on the confirmation screen to settle Overdraft.</w:t>
        </w:r>
        <w:r w:rsidR="00ED3A2A">
          <w:rPr>
            <w:noProof/>
            <w:webHidden/>
          </w:rPr>
          <w:tab/>
        </w:r>
        <w:r w:rsidR="00ED3A2A">
          <w:rPr>
            <w:noProof/>
            <w:webHidden/>
          </w:rPr>
          <w:fldChar w:fldCharType="begin"/>
        </w:r>
        <w:r w:rsidR="00ED3A2A">
          <w:rPr>
            <w:noProof/>
            <w:webHidden/>
          </w:rPr>
          <w:instrText xml:space="preserve"> PAGEREF _Toc535229441 \h </w:instrText>
        </w:r>
        <w:r w:rsidR="00ED3A2A">
          <w:rPr>
            <w:noProof/>
            <w:webHidden/>
          </w:rPr>
        </w:r>
        <w:r w:rsidR="00ED3A2A">
          <w:rPr>
            <w:noProof/>
            <w:webHidden/>
          </w:rPr>
          <w:fldChar w:fldCharType="separate"/>
        </w:r>
        <w:r w:rsidR="00ED3A2A">
          <w:rPr>
            <w:noProof/>
            <w:webHidden/>
          </w:rPr>
          <w:t>69</w:t>
        </w:r>
        <w:r w:rsidR="00ED3A2A">
          <w:rPr>
            <w:noProof/>
            <w:webHidden/>
          </w:rPr>
          <w:fldChar w:fldCharType="end"/>
        </w:r>
      </w:hyperlink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9690"/>
      </w:tblGrid>
      <w:tr w:rsidR="00DF72D8" w:rsidRPr="009765E4" w:rsidTr="00471064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DF72D8" w:rsidRPr="009765E4" w:rsidTr="0047106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27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1.0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New create</w:t>
            </w:r>
          </w:p>
        </w:tc>
      </w:tr>
      <w:tr w:rsidR="00DF72D8" w:rsidRPr="009765E4" w:rsidTr="0047106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10</w:t>
            </w:r>
            <w:r w:rsidRPr="009765E4">
              <w:t>/</w:t>
            </w:r>
            <w:r>
              <w:t>01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1.</w:t>
            </w:r>
            <w:r>
              <w:t>1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Default="00DF72D8" w:rsidP="00471064">
            <w:pPr>
              <w:pStyle w:val="TableText"/>
            </w:pPr>
            <w:r>
              <w:t xml:space="preserve">Edit </w:t>
            </w:r>
            <w:r w:rsidRPr="00665FEC">
              <w:t>1.4.</w:t>
            </w:r>
            <w:r w:rsidRPr="00665FEC">
              <w:rPr>
                <w:rFonts w:eastAsiaTheme="minorEastAsia"/>
              </w:rPr>
              <w:tab/>
            </w:r>
            <w:r w:rsidRPr="00665FEC">
              <w:t>Overdrafts?action=verify</w:t>
            </w:r>
          </w:p>
          <w:p w:rsidR="00DF72D8" w:rsidRDefault="00DF72D8" w:rsidP="00471064">
            <w:pPr>
              <w:pStyle w:val="TableText"/>
            </w:pPr>
            <w:r>
              <w:t>Remove add infor : "CurrencyCode",“TYPE” from Request and Response</w:t>
            </w:r>
          </w:p>
          <w:p w:rsidR="00DF72D8" w:rsidRDefault="00DF72D8" w:rsidP="00471064">
            <w:pPr>
              <w:pStyle w:val="TableText"/>
              <w:rPr>
                <w:bCs/>
                <w:iCs/>
              </w:rPr>
            </w:pPr>
            <w:r>
              <w:t xml:space="preserve">Edit </w:t>
            </w:r>
            <w:r w:rsidRPr="00844A9E">
              <w:t>2. Sequence</w:t>
            </w:r>
            <w:r>
              <w:t>. Add detail screen by ID (Ex :</w:t>
            </w:r>
            <w:r>
              <w:rPr>
                <w:bCs/>
                <w:iCs/>
              </w:rPr>
              <w:t>4:9.4.2.1)</w:t>
            </w:r>
          </w:p>
          <w:p w:rsidR="00DF72D8" w:rsidRPr="009765E4" w:rsidRDefault="00DF72D8" w:rsidP="00471064">
            <w:pPr>
              <w:pStyle w:val="TableText"/>
            </w:pPr>
            <w:r>
              <w:t xml:space="preserve">Add </w:t>
            </w:r>
            <w:r w:rsidRPr="00A61A92">
              <w:t>GetQueryOverdraft Service</w:t>
            </w:r>
          </w:p>
        </w:tc>
      </w:tr>
      <w:tr w:rsidR="00CF0568" w:rsidRPr="009765E4" w:rsidTr="00471064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>
              <w:t>14</w:t>
            </w:r>
            <w:r w:rsidRPr="009765E4">
              <w:t>/</w:t>
            </w:r>
            <w:r>
              <w:t>01</w:t>
            </w:r>
            <w:r w:rsidRPr="009765E4">
              <w:t>/201</w:t>
            </w:r>
            <w:r>
              <w:t>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F0568" w:rsidRPr="009765E4" w:rsidRDefault="00CF0568" w:rsidP="00CF056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3155" w:rsidRDefault="00CF0568" w:rsidP="00CF0568">
            <w:pPr>
              <w:pStyle w:val="TableText"/>
            </w:pPr>
            <w:r>
              <w:t xml:space="preserve">Edit : </w:t>
            </w:r>
            <w:r w:rsidRPr="00665FEC">
              <w:t>Overdrafts?action=verify</w:t>
            </w:r>
            <w:r>
              <w:t xml:space="preserve"> and </w:t>
            </w:r>
            <w:r w:rsidRPr="00665FEC">
              <w:t>Overdrafts?action=</w:t>
            </w:r>
            <w:r>
              <w:t>confirm</w:t>
            </w:r>
            <w:r w:rsidR="00E83155">
              <w:t>. Remove “</w:t>
            </w:r>
            <w:r w:rsidR="00E83155" w:rsidRPr="00E83155">
              <w:t>CurrencyCode</w:t>
            </w:r>
            <w:r w:rsidR="00E83155">
              <w:t>”</w:t>
            </w:r>
            <w:r w:rsidR="00E83155" w:rsidRPr="00E83155">
              <w:t xml:space="preserve"> and “TYPE</w:t>
            </w:r>
            <w:r w:rsidR="00E83155">
              <w:t>”.</w:t>
            </w:r>
            <w:del w:id="2" w:author="Comparison" w:date="2019-01-14T11:38:00Z">
              <w:r w:rsidR="00E83155">
                <w:rPr>
                  <w:highlight w:val="yellow"/>
                </w:rPr>
                <w:delText>"CurrencyCode": "VND",</w:delText>
              </w:r>
            </w:del>
          </w:p>
          <w:p w:rsidR="00E83155" w:rsidRPr="004B2C28" w:rsidRDefault="00860E97" w:rsidP="00E83155">
            <w:pPr>
              <w:pStyle w:val="Paragraph"/>
              <w:shd w:val="clear" w:color="auto" w:fill="BFBFBF" w:themeFill="background1" w:themeFillShade="BF"/>
              <w:ind w:left="1211"/>
              <w:rPr>
                <w:del w:id="3" w:author="Comparison" w:date="2019-01-14T11:38:00Z"/>
                <w:sz w:val="16"/>
                <w:szCs w:val="16"/>
              </w:rPr>
            </w:pPr>
            <w:r w:rsidRPr="004B2C28">
              <w:rPr>
                <w:sz w:val="16"/>
                <w:szCs w:val="16"/>
              </w:rPr>
              <w:t>Don’t need infor “Overdraft_Rate”</w:t>
            </w:r>
          </w:p>
          <w:p w:rsidR="00E83155" w:rsidRDefault="00E83155" w:rsidP="00E83155">
            <w:pPr>
              <w:pStyle w:val="Paragraph"/>
              <w:shd w:val="clear" w:color="auto" w:fill="BFBFBF" w:themeFill="background1" w:themeFillShade="BF"/>
              <w:ind w:left="1211" w:firstLine="229"/>
              <w:rPr>
                <w:del w:id="4" w:author="Comparison" w:date="2019-01-14T11:38:00Z"/>
              </w:rPr>
            </w:pPr>
            <w:del w:id="5" w:author="Comparison" w:date="2019-01-14T11:38:00Z">
              <w:r w:rsidRPr="004B2C28">
                <w:rPr>
                  <w:sz w:val="16"/>
                  <w:szCs w:val="16"/>
                </w:rPr>
                <w:delText>“TYPE”:” NORMALACCOUNT”,</w:delText>
              </w:r>
            </w:del>
          </w:p>
          <w:p w:rsidR="00CF0568" w:rsidRPr="009765E4" w:rsidRDefault="00CF0568" w:rsidP="00CF0568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DF72D8" w:rsidRPr="009765E4" w:rsidTr="0047106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14345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9690"/>
      </w:tblGrid>
      <w:tr w:rsidR="00DF72D8" w:rsidRPr="009765E4" w:rsidTr="00471064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969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96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BodyText"/>
        <w:rPr>
          <w:rFonts w:ascii="Verdana" w:hAnsi="Verdana"/>
          <w:b/>
          <w:lang w:val="en-US"/>
        </w:rPr>
      </w:pPr>
    </w:p>
    <w:p w:rsidR="00DF72D8" w:rsidRPr="009765E4" w:rsidRDefault="00DF72D8" w:rsidP="00DF72D8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DF72D8" w:rsidRPr="009765E4" w:rsidRDefault="00DF72D8" w:rsidP="00DF72D8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DF72D8" w:rsidRPr="009765E4" w:rsidRDefault="00DF72D8" w:rsidP="00DF72D8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DF72D8" w:rsidRPr="009765E4" w:rsidRDefault="00DF72D8" w:rsidP="00DF72D8">
      <w:pPr>
        <w:pStyle w:val="Paragraph"/>
        <w:ind w:left="0"/>
      </w:pPr>
      <w:r w:rsidRPr="009765E4">
        <w:br w:type="page"/>
      </w:r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bookmarkStart w:id="6" w:name="_Toc519070968"/>
      <w:bookmarkStart w:id="7" w:name="_Toc535229414"/>
      <w:r w:rsidRPr="009765E4">
        <w:lastRenderedPageBreak/>
        <w:t>Document Overview</w:t>
      </w:r>
      <w:bookmarkEnd w:id="6"/>
      <w:bookmarkEnd w:id="7"/>
    </w:p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8" w:name="_Toc519070969"/>
      <w:bookmarkStart w:id="9" w:name="_Toc535229415"/>
      <w:r w:rsidRPr="009765E4">
        <w:t>Document Purpose</w:t>
      </w:r>
      <w:bookmarkEnd w:id="8"/>
      <w:bookmarkEnd w:id="9"/>
    </w:p>
    <w:p w:rsidR="00DF72D8" w:rsidRPr="009765E4" w:rsidRDefault="00DF72D8" w:rsidP="00DF72D8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10" w:name="_Toc519070970"/>
      <w:bookmarkStart w:id="11" w:name="_Toc535229416"/>
      <w:r w:rsidRPr="009765E4">
        <w:t>Reference Document</w:t>
      </w:r>
      <w:bookmarkEnd w:id="10"/>
      <w:bookmarkEnd w:id="11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DF72D8" w:rsidRPr="009765E4" w:rsidTr="00471064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A80C12" w:rsidRDefault="00DF72D8" w:rsidP="00471064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Default="00DF72D8" w:rsidP="00471064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pStyle w:val="Heading2"/>
        <w:numPr>
          <w:ilvl w:val="0"/>
          <w:numId w:val="0"/>
        </w:numPr>
        <w:ind w:left="562" w:hanging="562"/>
      </w:pPr>
      <w:bookmarkStart w:id="12" w:name="_Toc519070971"/>
      <w:bookmarkStart w:id="13" w:name="_Toc535229417"/>
      <w:r w:rsidRPr="009765E4">
        <w:t>Definitions and Acronyms</w:t>
      </w:r>
      <w:bookmarkEnd w:id="12"/>
      <w:bookmarkEnd w:id="13"/>
    </w:p>
    <w:p w:rsidR="00DF72D8" w:rsidRPr="009765E4" w:rsidRDefault="00DF72D8" w:rsidP="00DF72D8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DF72D8" w:rsidRPr="009765E4" w:rsidTr="00471064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DF72D8" w:rsidRPr="009765E4" w:rsidRDefault="00DF72D8" w:rsidP="00471064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DF72D8" w:rsidRPr="009765E4" w:rsidTr="0047106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  <w:tr w:rsidR="00DF72D8" w:rsidRPr="009765E4" w:rsidTr="00471064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DF72D8" w:rsidRPr="009765E4" w:rsidRDefault="00DF72D8" w:rsidP="00471064">
            <w:pPr>
              <w:pStyle w:val="TableText"/>
            </w:pPr>
          </w:p>
        </w:tc>
      </w:tr>
    </w:tbl>
    <w:p w:rsidR="00DF72D8" w:rsidRPr="009765E4" w:rsidRDefault="00DF72D8" w:rsidP="00DF72D8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DF72D8" w:rsidRPr="009765E4" w:rsidRDefault="00DF72D8" w:rsidP="00DF72D8">
      <w:pPr>
        <w:pStyle w:val="Heading1"/>
        <w:numPr>
          <w:ilvl w:val="0"/>
          <w:numId w:val="0"/>
        </w:numPr>
        <w:ind w:left="851" w:hanging="851"/>
      </w:pPr>
      <w:bookmarkStart w:id="14" w:name="_Toc519070972"/>
      <w:bookmarkStart w:id="15" w:name="_Toc535229418"/>
      <w:r w:rsidRPr="009765E4">
        <w:lastRenderedPageBreak/>
        <w:t xml:space="preserve">1. </w:t>
      </w:r>
      <w:bookmarkEnd w:id="14"/>
      <w:r w:rsidRPr="009765E4">
        <w:t>API List</w:t>
      </w:r>
      <w:bookmarkEnd w:id="15"/>
    </w:p>
    <w:p w:rsidR="00DF72D8" w:rsidRPr="009765E4" w:rsidRDefault="00DF72D8" w:rsidP="00DF72D8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DF72D8" w:rsidRPr="009765E4" w:rsidTr="0047106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71064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71064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DF72D8" w:rsidRPr="009765E4" w:rsidRDefault="00DF72D8" w:rsidP="00471064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003EC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Overdrafts?action=init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 Service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GetOverDraftAccountForSettlement Service </w:t>
            </w: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1C2521">
              <w:rPr>
                <w:rFonts w:ascii="Verdana" w:hAnsi="Verdana"/>
                <w:color w:val="222222"/>
                <w:sz w:val="18"/>
                <w:szCs w:val="18"/>
              </w:rPr>
              <w:t>Overdrafts?action=verify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(/cb/odata/services/overdraftservice/Overdrafts?action=verify)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242407">
              <w:rPr>
                <w:rFonts w:ascii="Verdana" w:hAnsi="Verdana"/>
                <w:color w:val="222222"/>
                <w:sz w:val="18"/>
                <w:szCs w:val="18"/>
              </w:rPr>
              <w:t>SecureUsers?action=authenticateMFA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Pr="00BE788E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B64D2">
              <w:rPr>
                <w:rFonts w:ascii="Verdana" w:hAnsi="Verdana"/>
                <w:color w:val="222222"/>
                <w:sz w:val="18"/>
                <w:szCs w:val="18"/>
              </w:rPr>
              <w:t>Overdrafts?action=confirm Service</w:t>
            </w:r>
          </w:p>
          <w:p w:rsidR="00DF72D8" w:rsidRPr="00D46341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(/cb/odata/services/overdraftservice/Overdrafts?action=confirm)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DF72D8" w:rsidRPr="009765E4" w:rsidTr="00471064">
        <w:trPr>
          <w:trHeight w:val="832"/>
        </w:trPr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F72D8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523A78">
              <w:rPr>
                <w:rFonts w:ascii="Verdana" w:hAnsi="Verdana"/>
                <w:color w:val="222222"/>
                <w:sz w:val="18"/>
                <w:szCs w:val="18"/>
              </w:rPr>
              <w:t>GetQueryOverdraft Service</w:t>
            </w:r>
          </w:p>
          <w:p w:rsidR="00DF72D8" w:rsidRPr="00BB64D2" w:rsidRDefault="00DF72D8" w:rsidP="00471064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Pr="00510349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/cb/odata/services/overdraftservice/GetQueryOverdraft?Type=%27SavOnline%27</w:t>
            </w:r>
            <w:r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DF72D8" w:rsidRPr="009765E4" w:rsidRDefault="00DF72D8" w:rsidP="00DF72D8">
      <w:pPr>
        <w:pStyle w:val="Paragraph"/>
        <w:ind w:left="0"/>
      </w:pPr>
      <w:r w:rsidRPr="009765E4">
        <w:t>Note:</w:t>
      </w:r>
    </w:p>
    <w:p w:rsidR="00DF72D8" w:rsidRDefault="00DF72D8" w:rsidP="00DF72D8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DF72D8" w:rsidRDefault="00DF72D8" w:rsidP="00DF72D8">
      <w:pPr>
        <w:pStyle w:val="Paragraph"/>
        <w:ind w:left="0"/>
      </w:pPr>
    </w:p>
    <w:p w:rsidR="00DF72D8" w:rsidRDefault="00DF72D8" w:rsidP="00DF72D8">
      <w:pPr>
        <w:pStyle w:val="Paragraph"/>
        <w:ind w:left="0"/>
      </w:pPr>
      <w:r w:rsidRPr="00FF234B">
        <w:rPr>
          <w:szCs w:val="18"/>
          <w:highlight w:val="cyan"/>
        </w:rPr>
        <w:t>Row have Algae Green color</w:t>
      </w:r>
      <w:r>
        <w:t xml:space="preserve"> :  this row edit , have field but not value.</w:t>
      </w:r>
    </w:p>
    <w:p w:rsidR="00DF72D8" w:rsidRPr="009765E4" w:rsidRDefault="00DF72D8" w:rsidP="00DF72D8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DF72D8" w:rsidRDefault="00DF72D8" w:rsidP="00DF72D8">
      <w:pPr>
        <w:pStyle w:val="Heading2"/>
        <w:numPr>
          <w:ilvl w:val="1"/>
          <w:numId w:val="2"/>
        </w:numPr>
      </w:pPr>
      <w:bookmarkStart w:id="16" w:name="_Toc530667282"/>
      <w:bookmarkStart w:id="17" w:name="_Toc535229419"/>
      <w:bookmarkStart w:id="18" w:name="_Toc529363101"/>
      <w:bookmarkStart w:id="19" w:name="_Toc523834497"/>
      <w:bookmarkStart w:id="20" w:name="_Toc529174438"/>
      <w:r w:rsidRPr="000E6F73">
        <w:lastRenderedPageBreak/>
        <w:t>Overdrafts?action=init</w:t>
      </w:r>
      <w:r w:rsidRPr="001D096E">
        <w:t xml:space="preserve"> </w:t>
      </w:r>
      <w:r w:rsidRPr="009765E4">
        <w:t>Service</w:t>
      </w:r>
      <w:bookmarkEnd w:id="16"/>
      <w:bookmarkEnd w:id="17"/>
    </w:p>
    <w:p w:rsidR="006E77F7" w:rsidRDefault="006E77F7" w:rsidP="006E77F7">
      <w:pPr>
        <w:pStyle w:val="Heading3"/>
        <w:numPr>
          <w:ilvl w:val="2"/>
          <w:numId w:val="2"/>
        </w:numPr>
      </w:pPr>
      <w:r w:rsidRPr="009765E4">
        <w:t xml:space="preserve">Description </w:t>
      </w:r>
    </w:p>
    <w:p w:rsidR="00784150" w:rsidRDefault="00B44D91" w:rsidP="007179D7">
      <w:pPr>
        <w:pStyle w:val="Paragraph"/>
        <w:numPr>
          <w:ilvl w:val="0"/>
          <w:numId w:val="43"/>
        </w:numPr>
        <w:ind w:left="851" w:hanging="425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r w:rsidRPr="00F30AE3">
        <w:rPr>
          <w:b/>
        </w:rPr>
        <w:t>Overdrafts?action=init Service</w:t>
      </w:r>
      <w:r w:rsidRPr="00D605D8">
        <w:t xml:space="preserve"> </w:t>
      </w:r>
      <w:r>
        <w:t>in</w:t>
      </w:r>
      <w:r w:rsidRPr="001A6685">
        <w:t xml:space="preserve"> </w:t>
      </w:r>
      <w:r w:rsidRPr="00431F43">
        <w:rPr>
          <w:b/>
        </w:rPr>
        <w:t>Open UPL.docx</w:t>
      </w:r>
    </w:p>
    <w:p w:rsidR="003E7341" w:rsidRDefault="003E7341" w:rsidP="003E7341">
      <w:pPr>
        <w:pStyle w:val="Paragraph"/>
        <w:numPr>
          <w:ilvl w:val="0"/>
          <w:numId w:val="43"/>
        </w:numPr>
        <w:ind w:left="851" w:hanging="425"/>
      </w:pPr>
      <w:r w:rsidRPr="00824A5A">
        <w:t>Request sample:</w:t>
      </w:r>
    </w:p>
    <w:p w:rsidR="003E7341" w:rsidRPr="00824A5A" w:rsidRDefault="003E7341" w:rsidP="003E7341">
      <w:pPr>
        <w:pStyle w:val="Paragraph"/>
        <w:ind w:left="1134"/>
      </w:pPr>
      <w:r w:rsidRPr="00824A5A">
        <w:t>{"Id":""}</w:t>
      </w:r>
    </w:p>
    <w:p w:rsidR="00F66B76" w:rsidRPr="0009755A" w:rsidRDefault="00F66B76" w:rsidP="00F66B76">
      <w:pPr>
        <w:pStyle w:val="Paragraph"/>
        <w:numPr>
          <w:ilvl w:val="0"/>
          <w:numId w:val="44"/>
        </w:numPr>
      </w:pPr>
      <w:r w:rsidRPr="0009755A">
        <w:t>Responses sample:</w:t>
      </w:r>
    </w:p>
    <w:p w:rsidR="00F66B76" w:rsidRDefault="00F66B76" w:rsidP="00F66B76">
      <w:pPr>
        <w:pStyle w:val="Paragraph"/>
        <w:shd w:val="clear" w:color="auto" w:fill="BFBFBF" w:themeFill="background1" w:themeFillShade="BF"/>
        <w:ind w:left="720"/>
      </w:pPr>
      <w:r>
        <w:t>{</w:t>
      </w:r>
    </w:p>
    <w:p w:rsidR="00B624BB" w:rsidRDefault="00B624BB" w:rsidP="00641D9B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</w:t>
      </w:r>
      <w:r w:rsidR="00D56338">
        <w:t>23154820772727700</w:t>
      </w:r>
      <w:r>
        <w:t>')",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"https://smp-srv:8081/cb/odata/services/overdraftservice/Overdrafts('</w:t>
      </w:r>
      <w:r w:rsidR="00D56338">
        <w:t>23154820772727700</w:t>
      </w:r>
      <w:r>
        <w:t>')",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"com.sap.banking.custom.overdraft.endpoint.v1_0.beans.Overdraft"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="00D56338">
        <w:t>23154820772727700</w:t>
      </w:r>
      <w:r>
        <w:t>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"Directory_Id":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"Cust_Qualify_Id":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"SETTLE",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"Overdraft_Ref":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"Overdraft_Product":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"Overdraft_Term":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"Mobile_Phone":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"Overdraft_Purpose":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"Overdraft_Fee":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"Overdraft_Account":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"SaleCode":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"Introducer_Dao":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"Created_Date": "\/Date(1548315836819)\/",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"Effective_Date":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"Expiry_Date":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"Settle_Date":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"Global_Limit":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"Document_Status":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"PayrollAccount":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"Type_Detail": "SETTLE",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"Collateral_Right":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"Branch_Account":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:rsidR="00B624BB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:rsidR="00701C07" w:rsidRDefault="00B624BB" w:rsidP="00B624BB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:rsidR="00F66B76" w:rsidRPr="00DF2C40" w:rsidRDefault="00F66B76" w:rsidP="00F66B76">
      <w:pPr>
        <w:pStyle w:val="Paragraph"/>
        <w:shd w:val="clear" w:color="auto" w:fill="BFBFBF" w:themeFill="background1" w:themeFillShade="BF"/>
        <w:ind w:left="720"/>
      </w:pPr>
      <w:r>
        <w:t>}</w:t>
      </w:r>
    </w:p>
    <w:p w:rsidR="00875DD2" w:rsidRPr="007179D7" w:rsidRDefault="00875DD2" w:rsidP="007E6AF6">
      <w:pPr>
        <w:pStyle w:val="Paragraph"/>
        <w:rPr>
          <w:b/>
        </w:rPr>
      </w:pPr>
    </w:p>
    <w:p w:rsidR="00A4718A" w:rsidRPr="009765E4" w:rsidRDefault="00A4718A" w:rsidP="00B44D91">
      <w:pPr>
        <w:pStyle w:val="Heading3"/>
        <w:numPr>
          <w:ilvl w:val="2"/>
          <w:numId w:val="43"/>
        </w:numPr>
        <w:spacing w:line="360" w:lineRule="auto"/>
      </w:pPr>
      <w:r w:rsidRPr="009765E4">
        <w:t xml:space="preserve">Business rules </w:t>
      </w:r>
    </w:p>
    <w:p w:rsidR="00D37C58" w:rsidRDefault="00D37C58" w:rsidP="00B44D91">
      <w:pPr>
        <w:pStyle w:val="Heading3"/>
        <w:numPr>
          <w:ilvl w:val="2"/>
          <w:numId w:val="43"/>
        </w:numPr>
      </w:pPr>
      <w:r w:rsidRPr="009765E4">
        <w:t>Integration Specification</w:t>
      </w:r>
    </w:p>
    <w:p w:rsidR="008B1076" w:rsidRPr="00E77961" w:rsidRDefault="008B1076" w:rsidP="00E77961">
      <w:pPr>
        <w:pStyle w:val="Paragraph"/>
      </w:pPr>
      <w:r w:rsidRPr="00E77961">
        <w:t>Request message</w:t>
      </w:r>
    </w:p>
    <w:p w:rsidR="008B1076" w:rsidRPr="00E77961" w:rsidRDefault="008B1076" w:rsidP="00E77961">
      <w:pPr>
        <w:pStyle w:val="Paragraph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B1076" w:rsidRPr="009765E4" w:rsidTr="0047106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B1076" w:rsidRPr="009765E4" w:rsidTr="00471064">
        <w:tc>
          <w:tcPr>
            <w:tcW w:w="675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B1076" w:rsidRPr="00C3621B" w:rsidRDefault="008B1076" w:rsidP="0047106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B1076" w:rsidRPr="00F92A62" w:rsidRDefault="008B1076" w:rsidP="0047106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:rsidR="008B1076" w:rsidRPr="00F92A62" w:rsidRDefault="008B1076" w:rsidP="0047106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:rsidR="008B1076" w:rsidRPr="00F92A62" w:rsidRDefault="008B1076" w:rsidP="00471064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:rsidR="008B1076" w:rsidRDefault="008B1076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“UPL” : UPL</w:t>
            </w:r>
          </w:p>
          <w:p w:rsidR="009C67E8" w:rsidRPr="009765E4" w:rsidRDefault="00A239E7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9C67E8">
              <w:rPr>
                <w:szCs w:val="18"/>
              </w:rPr>
              <w:t xml:space="preserve">- </w:t>
            </w:r>
            <w:r>
              <w:rPr>
                <w:szCs w:val="18"/>
              </w:rPr>
              <w:t xml:space="preserve">       </w:t>
            </w:r>
            <w:r w:rsidR="009C67E8">
              <w:rPr>
                <w:szCs w:val="18"/>
              </w:rPr>
              <w:t xml:space="preserve">“” </w:t>
            </w:r>
            <w:r w:rsidR="00095939">
              <w:rPr>
                <w:szCs w:val="18"/>
              </w:rPr>
              <w:t xml:space="preserve"> : </w:t>
            </w:r>
            <w:r w:rsidR="009C67E8">
              <w:rPr>
                <w:szCs w:val="18"/>
              </w:rPr>
              <w:t>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:rsidR="008B1076" w:rsidRPr="009765E4" w:rsidRDefault="008B1076" w:rsidP="00471064">
            <w:pPr>
              <w:pStyle w:val="Paragraph"/>
              <w:spacing w:after="0"/>
              <w:ind w:left="0"/>
            </w:pPr>
            <w:r>
              <w:t>"”</w:t>
            </w:r>
          </w:p>
        </w:tc>
      </w:tr>
    </w:tbl>
    <w:p w:rsidR="008B1076" w:rsidRPr="00824A5A" w:rsidRDefault="008B1076" w:rsidP="006E35C0">
      <w:pPr>
        <w:pStyle w:val="Paragraph"/>
        <w:ind w:left="0"/>
      </w:pPr>
    </w:p>
    <w:p w:rsidR="008B1076" w:rsidRPr="00D51349" w:rsidRDefault="008B1076" w:rsidP="00B7256A">
      <w:pPr>
        <w:pStyle w:val="Paragraph"/>
        <w:spacing w:before="300" w:after="200"/>
        <w:ind w:left="0" w:firstLine="720"/>
      </w:pPr>
      <w:r w:rsidRPr="00D51349"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B96D02" w:rsidRPr="009765E4" w:rsidTr="00471064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B96D02" w:rsidRPr="009765E4" w:rsidTr="00471064">
        <w:tc>
          <w:tcPr>
            <w:tcW w:w="675" w:type="dxa"/>
            <w:shd w:val="clear" w:color="auto" w:fill="auto"/>
            <w:vAlign w:val="center"/>
          </w:tcPr>
          <w:p w:rsidR="00B96D02" w:rsidRPr="009765E4" w:rsidRDefault="00B96D02" w:rsidP="00B96D02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B96D02" w:rsidRPr="00C3621B" w:rsidRDefault="00B96D02" w:rsidP="0047106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96D02" w:rsidRPr="009765E4" w:rsidRDefault="00B96D02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B96D02" w:rsidRPr="009765E4" w:rsidRDefault="00B96D02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  <w:r w:rsidR="00863720">
              <w:rPr>
                <w:szCs w:val="18"/>
              </w:rPr>
              <w:t>,init by OCB</w:t>
            </w:r>
          </w:p>
        </w:tc>
        <w:tc>
          <w:tcPr>
            <w:tcW w:w="2763" w:type="dxa"/>
            <w:shd w:val="clear" w:color="auto" w:fill="auto"/>
          </w:tcPr>
          <w:p w:rsidR="00B96D02" w:rsidRPr="009765E4" w:rsidRDefault="00B96D02" w:rsidP="00471064">
            <w:pPr>
              <w:pStyle w:val="Paragraph"/>
              <w:spacing w:after="0"/>
              <w:ind w:left="0"/>
            </w:pPr>
            <w:r w:rsidRPr="00B05E1D">
              <w:t>"</w:t>
            </w:r>
            <w:r w:rsidR="00A75A9C">
              <w:t>23154820772727700</w:t>
            </w:r>
            <w:r w:rsidRPr="00B05E1D">
              <w:t>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1B0772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action Type </w:t>
            </w:r>
            <w:r w:rsidR="00185CBD">
              <w:rPr>
                <w:szCs w:val="18"/>
              </w:rPr>
              <w:t>: OPEN ,SETTLE</w:t>
            </w: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>
            <w:r w:rsidRPr="00310E61">
              <w:t>"SETTLE"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194213" w:rsidP="00894D5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Time stamp of action</w:t>
            </w: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>
            <w:r w:rsidRPr="00310E61">
              <w:t>"/Date(1548315836819)/"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</w:t>
            </w:r>
            <w:r w:rsidR="0030388F">
              <w:rPr>
                <w:szCs w:val="18"/>
              </w:rPr>
              <w:t>action : OPEN, SETTLE</w:t>
            </w: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>
            <w:r w:rsidRPr="00310E61">
              <w:t>"SETTLE"</w:t>
            </w:r>
          </w:p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246FAE" w:rsidRDefault="00894D54" w:rsidP="00894D5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:rsidR="00894D54" w:rsidRPr="001353FF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1353FF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1353FF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034EB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246FAE" w:rsidRDefault="00894D54" w:rsidP="00894D54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:rsidR="00894D54" w:rsidRPr="00246FAE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246FAE" w:rsidRDefault="00894D54" w:rsidP="00894D54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246FAE" w:rsidRDefault="00894D54" w:rsidP="00894D54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  <w:tr w:rsidR="00894D54" w:rsidRPr="009765E4" w:rsidTr="00471064">
        <w:tc>
          <w:tcPr>
            <w:tcW w:w="675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numPr>
                <w:ilvl w:val="0"/>
                <w:numId w:val="4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:rsidR="00894D54" w:rsidRPr="00C3621B" w:rsidRDefault="00894D54" w:rsidP="00894D54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:rsidR="00894D54" w:rsidRPr="00C74919" w:rsidRDefault="00894D54" w:rsidP="00894D5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:rsidR="00894D54" w:rsidRPr="009765E4" w:rsidRDefault="00894D54" w:rsidP="00894D5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:rsidR="00894D54" w:rsidRPr="00310E61" w:rsidRDefault="00894D54" w:rsidP="00894D54"/>
        </w:tc>
      </w:tr>
    </w:tbl>
    <w:p w:rsidR="00DF72D8" w:rsidRDefault="00DF72D8" w:rsidP="00B44D91">
      <w:pPr>
        <w:pStyle w:val="Heading2"/>
        <w:numPr>
          <w:ilvl w:val="1"/>
          <w:numId w:val="43"/>
        </w:numPr>
        <w:spacing w:line="360" w:lineRule="auto"/>
      </w:pPr>
      <w:bookmarkStart w:id="21" w:name="_Toc529977662"/>
      <w:bookmarkStart w:id="22" w:name="_Toc535229420"/>
      <w:bookmarkEnd w:id="18"/>
      <w:r w:rsidRPr="00EB1219">
        <w:t xml:space="preserve">GetBankDate </w:t>
      </w:r>
      <w:r w:rsidRPr="009765E4">
        <w:t>Service</w:t>
      </w:r>
      <w:bookmarkEnd w:id="21"/>
      <w:bookmarkEnd w:id="22"/>
    </w:p>
    <w:p w:rsidR="00DF72D8" w:rsidRPr="00BD76FF" w:rsidRDefault="00DF72D8" w:rsidP="00DF72D8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B93870">
        <w:rPr>
          <w:b/>
        </w:rPr>
        <w:t>GetBankDate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DF72D8" w:rsidRPr="009765E4" w:rsidRDefault="00DF72D8" w:rsidP="00B44D91">
      <w:pPr>
        <w:pStyle w:val="Heading2"/>
        <w:numPr>
          <w:ilvl w:val="1"/>
          <w:numId w:val="43"/>
        </w:numPr>
      </w:pPr>
      <w:bookmarkStart w:id="23" w:name="_Toc535229421"/>
      <w:r w:rsidRPr="005151FA">
        <w:t>GetOverDraftAccountForSettlement</w:t>
      </w:r>
      <w:r w:rsidRPr="00C866D0">
        <w:t xml:space="preserve"> </w:t>
      </w:r>
      <w:r w:rsidRPr="009765E4">
        <w:t>Service</w:t>
      </w:r>
      <w:bookmarkEnd w:id="23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24" w:name="_Toc535229422"/>
      <w:r w:rsidRPr="009765E4">
        <w:t>Description</w:t>
      </w:r>
      <w:bookmarkEnd w:id="24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list overdraft Account for settlement</w:t>
      </w:r>
    </w:p>
    <w:p w:rsidR="00DF72D8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3954FC">
        <w:t>cb/odata/services/overdraftservice/</w:t>
      </w:r>
      <w:r w:rsidRPr="001B221C">
        <w:t>GetOverDraftAccountForSettlement?Type=%27all%27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DF72D8" w:rsidRPr="0028331F" w:rsidRDefault="00DF72D8" w:rsidP="00DF72D8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0F08C7">
        <w:t>Type: 'all'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E52736" w:rsidRDefault="00DF72D8" w:rsidP="00DF72D8">
      <w:pPr>
        <w:pStyle w:val="ListParagraph"/>
      </w:pPr>
    </w:p>
    <w:p w:rsidR="00DF72D8" w:rsidRPr="009765E4" w:rsidRDefault="00DF72D8" w:rsidP="00DF72D8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"results": [{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"Overdraft_Ref":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"Created_Date":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"Type_Detail":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5638B4">
        <w:t xml:space="preserve">"INTEREST": </w:t>
      </w:r>
      <w:r w:rsidRPr="00F90F53">
        <w:t>”1000000”</w:t>
      </w:r>
      <w:r w:rsidRPr="005638B4"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 w:rsidRPr="005638B4">
        <w:t xml:space="preserve">"OUTSTANDINGAMOUNT": </w:t>
      </w:r>
      <w:r w:rsidRPr="00F90F53">
        <w:t>”1</w:t>
      </w:r>
      <w:r>
        <w:t>1</w:t>
      </w:r>
      <w:r w:rsidRPr="00F90F53">
        <w:t>00000”,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:rsidR="00DF72D8" w:rsidRPr="009765E4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25" w:name="_Toc535229423"/>
      <w:r w:rsidRPr="009765E4">
        <w:t>Business rules</w:t>
      </w:r>
      <w:bookmarkEnd w:id="25"/>
      <w:r w:rsidRPr="009765E4">
        <w:t xml:space="preserve">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0B6A2E" w:rsidRDefault="00DF72D8" w:rsidP="00DF72D8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are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DF72D8" w:rsidRPr="00F46A97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F46A97" w:rsidRDefault="00DF72D8" w:rsidP="00DF72D8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26" w:name="_Toc535229424"/>
      <w:r w:rsidRPr="009765E4">
        <w:t>Integration Specification</w:t>
      </w:r>
      <w:bookmarkEnd w:id="26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 xml:space="preserve"> </w:t>
            </w:r>
            <w:r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120"/>
              <w:ind w:left="0"/>
            </w:pPr>
            <w:r w:rsidRPr="00474E47"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”1000000”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4E47" w:rsidRDefault="00DF72D8" w:rsidP="00471064">
            <w:pPr>
              <w:pStyle w:val="Paragraph"/>
              <w:spacing w:after="120"/>
              <w:ind w:left="0"/>
            </w:pPr>
            <w:r w:rsidRPr="00474E47"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474E47" w:rsidRDefault="00DF72D8" w:rsidP="00471064">
            <w:pPr>
              <w:rPr>
                <w:rFonts w:ascii="Verdana" w:hAnsi="Verdana"/>
                <w:sz w:val="18"/>
                <w:szCs w:val="20"/>
              </w:rPr>
            </w:pPr>
            <w:r w:rsidRPr="00474E47">
              <w:rPr>
                <w:rFonts w:ascii="Verdana" w:hAnsi="Verdana"/>
                <w:sz w:val="18"/>
                <w:szCs w:val="20"/>
              </w:rPr>
              <w:t>”11400000”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secured: N : Unsecured</w:t>
            </w:r>
          </w:p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7A22BD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71064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B44D91">
      <w:pPr>
        <w:pStyle w:val="Heading2"/>
        <w:numPr>
          <w:ilvl w:val="1"/>
          <w:numId w:val="43"/>
        </w:numPr>
      </w:pPr>
      <w:bookmarkStart w:id="27" w:name="_Toc535229425"/>
      <w:r w:rsidRPr="006E5EC1">
        <w:t>Overdrafts?action=verify</w:t>
      </w:r>
      <w:r>
        <w:t xml:space="preserve"> </w:t>
      </w:r>
      <w:r w:rsidRPr="009765E4">
        <w:t>Service</w:t>
      </w:r>
      <w:bookmarkEnd w:id="27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28" w:name="_Toc535229426"/>
      <w:r w:rsidRPr="009765E4">
        <w:t>Description</w:t>
      </w:r>
      <w:bookmarkEnd w:id="28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21"/>
        </w:numPr>
      </w:pPr>
      <w:r>
        <w:t>Verify Overdraft</w:t>
      </w:r>
    </w:p>
    <w:p w:rsidR="00DF72D8" w:rsidRDefault="00DF72D8" w:rsidP="00DF72D8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r w:rsidRPr="004C2747">
        <w:t>cb/odata/services/overdraftservice/Overdrafts?action=verify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DF72D8" w:rsidRDefault="00DF72D8" w:rsidP="00DF72D8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"Id": "</w:t>
      </w:r>
      <w:r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"\/Date(1543820690653)\/",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"Overdraft_Ref":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021ACD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 xml:space="preserve">"Introducer_Dao": </w:t>
      </w:r>
      <w:r w:rsidR="00D513DC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 xml:space="preserve">"Introducer_Name": </w:t>
      </w:r>
      <w:r w:rsidR="005D0874">
        <w:t>“nguyen van a”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B812DD">
        <w:t>"INTEREST": "</w:t>
      </w:r>
      <w:r>
        <w:t>5000</w:t>
      </w:r>
      <w:r w:rsidRPr="00B812DD">
        <w:t>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4D4AEB">
        <w:t>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BC757E" w:rsidRDefault="00DF72D8" w:rsidP="00DF72D8">
      <w:pPr>
        <w:ind w:left="360"/>
        <w:rPr>
          <w:rFonts w:ascii="Verdana" w:hAnsi="Verdana"/>
          <w:sz w:val="18"/>
        </w:rPr>
      </w:pPr>
    </w:p>
    <w:p w:rsidR="00DF72D8" w:rsidRPr="009765E4" w:rsidRDefault="00DF72D8" w:rsidP="00DF72D8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</w:t>
      </w:r>
      <w:r w:rsidRPr="00CE3A3D">
        <w:t>23154382069065300</w:t>
      </w:r>
      <w:r>
        <w:t>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</w:t>
      </w:r>
      <w:r w:rsidRPr="00D40F51">
        <w:rPr>
          <w:rFonts w:ascii="Arial" w:hAnsi="Arial" w:cs="Arial"/>
          <w:sz w:val="20"/>
        </w:rPr>
        <w:t>23154382069065300</w:t>
      </w:r>
      <w:r>
        <w:t>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"23154382118138700",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</w:t>
      </w:r>
      <w:r w:rsidRPr="00D40F51">
        <w:rPr>
          <w:rFonts w:ascii="Arial" w:hAnsi="Arial" w:cs="Arial"/>
          <w:sz w:val="20"/>
        </w:rPr>
        <w:t>23154382069065300</w:t>
      </w:r>
      <w:r>
        <w:t>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5E53D2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 xml:space="preserve">"Introducer_Dao": </w:t>
      </w:r>
      <w:r w:rsidR="00A65B2E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 xml:space="preserve">"Introducer_Name": </w:t>
      </w:r>
      <w:r w:rsidR="00A65B2E">
        <w:t>“nguyen van a”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"\/Date(1543821181387)\/",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"50000",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DF72D8" w:rsidRPr="00EB298B" w:rsidRDefault="00DF72D8" w:rsidP="00DF72D8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29" w:name="_Toc535229427"/>
      <w:r w:rsidRPr="009765E4">
        <w:t>Business rules</w:t>
      </w:r>
      <w:bookmarkEnd w:id="29"/>
    </w:p>
    <w:p w:rsidR="00DF72D8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6A1839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DF72D8" w:rsidRPr="00F46A97" w:rsidRDefault="00DF72D8" w:rsidP="00DF72D8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9765E4" w:rsidRDefault="00DF72D8" w:rsidP="00DF72D8">
      <w:pPr>
        <w:pStyle w:val="Heading3"/>
        <w:numPr>
          <w:ilvl w:val="2"/>
          <w:numId w:val="33"/>
        </w:numPr>
        <w:spacing w:line="360" w:lineRule="auto"/>
      </w:pPr>
      <w:bookmarkStart w:id="30" w:name="_Toc535229428"/>
      <w:r w:rsidRPr="009765E4">
        <w:lastRenderedPageBreak/>
        <w:t>Integration Specification</w:t>
      </w:r>
      <w:bookmarkEnd w:id="30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07602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 (init new each time)</w:t>
            </w:r>
            <w:r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A622A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53066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7E34E9">
              <w:rPr>
                <w:rFonts w:ascii="Arial" w:hAnsi="Arial" w:cs="Arial"/>
                <w:sz w:val="20"/>
                <w:szCs w:val="20"/>
              </w:rPr>
              <w:t>1543820690653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824CC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E3654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477343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r w:rsidRPr="0047734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477343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r w:rsidRPr="00477343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477343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7734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D4122B" w:rsidRDefault="00DF72D8" w:rsidP="00471064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25CE0" w:rsidRDefault="00DF72D8" w:rsidP="00471064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B45CCF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B45CCF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B45CCF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Introucer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B45CCF" w:rsidP="004710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894696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0B4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F7F05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FE0BF8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272D9F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31E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866C9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715F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B1A2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76C34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50E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25B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”170000”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971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D50E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B927D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24BD3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477343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160000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1F3254">
              <w:rPr>
                <w:sz w:val="20"/>
                <w:szCs w:val="20"/>
              </w:rPr>
              <w:t>"20180430"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92A9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F213B7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225806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D56AD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46176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ref</w:t>
            </w:r>
            <w:r>
              <w:rPr>
                <w:szCs w:val="18"/>
                <w:lang w:val="en-US"/>
              </w:rPr>
              <w:t xml:space="preserve">  (init each time verify)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A622A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53066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96557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 xml:space="preserve">Overdraft ref </w:t>
            </w:r>
            <w:r>
              <w:rPr>
                <w:szCs w:val="18"/>
                <w:lang w:val="en-US"/>
              </w:rPr>
              <w:t xml:space="preserve"> get from Overdraft?action=init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D40F51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824CC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F00BC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881AA1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81AA1"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881AA1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81AA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881AA1" w:rsidRDefault="00DF72D8" w:rsidP="00471064">
            <w:pPr>
              <w:pStyle w:val="Paragraph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881AA1" w:rsidRDefault="00DF72D8" w:rsidP="00471064">
            <w:pPr>
              <w:pStyle w:val="Paragraph"/>
              <w:spacing w:after="12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881AA1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0B760B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917B99" w:rsidRPr="00FE17BB" w:rsidTr="00471064">
        <w:tc>
          <w:tcPr>
            <w:tcW w:w="558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917B99" w:rsidRDefault="00917B99" w:rsidP="00917B9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917B99" w:rsidRPr="00FE17BB" w:rsidTr="00471064">
        <w:tc>
          <w:tcPr>
            <w:tcW w:w="558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917B99" w:rsidRDefault="00917B99" w:rsidP="00917B9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7B99" w:rsidRPr="009765E4" w:rsidRDefault="00917B99" w:rsidP="00917B9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7B99" w:rsidRPr="00C57063" w:rsidRDefault="00917B99" w:rsidP="00917B9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Introucer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7B99" w:rsidRDefault="00917B99" w:rsidP="00917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146F01">
              <w:rPr>
                <w:rFonts w:ascii="Arial" w:hAnsi="Arial" w:cs="Arial"/>
                <w:sz w:val="20"/>
                <w:szCs w:val="20"/>
              </w:rPr>
              <w:t>1543821181387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654605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251BBB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C76B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F7F05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1B2FBD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4E4D45">
              <w:rPr>
                <w:rFonts w:ascii="Arial" w:hAnsi="Arial" w:cs="Arial"/>
                <w:sz w:val="20"/>
                <w:szCs w:val="20"/>
              </w:rPr>
              <w:t>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B283E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331E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866C9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715F4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C40087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1352A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50E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4825BD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A971F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ED50E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BF0DA6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B24BD3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477343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date payment pariod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DF23CB">
              <w:rPr>
                <w:sz w:val="20"/>
                <w:szCs w:val="20"/>
              </w:rPr>
              <w:t>"20180430"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792A92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F213B7" w:rsidRDefault="00DF72D8" w:rsidP="00471064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1A4831" w:rsidRDefault="00DF72D8" w:rsidP="00471064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Overdraft type</w:t>
            </w:r>
            <w:r>
              <w:rPr>
                <w:szCs w:val="18"/>
                <w:lang w:val="en-US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C5824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FE17BB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B44D91">
      <w:pPr>
        <w:pStyle w:val="Heading2"/>
        <w:numPr>
          <w:ilvl w:val="1"/>
          <w:numId w:val="43"/>
        </w:numPr>
      </w:pPr>
      <w:bookmarkStart w:id="31" w:name="_Toc535229429"/>
      <w:r w:rsidRPr="003A6C7A">
        <w:rPr>
          <w:bCs w:val="0"/>
          <w:iCs w:val="0"/>
        </w:rPr>
        <w:t>SecureUsers?action=authenticateMFA</w:t>
      </w:r>
      <w:r>
        <w:rPr>
          <w:bCs w:val="0"/>
          <w:iCs w:val="0"/>
        </w:rPr>
        <w:t xml:space="preserve"> </w:t>
      </w:r>
      <w:r w:rsidRPr="009765E4">
        <w:t>Service</w:t>
      </w:r>
      <w:bookmarkEnd w:id="31"/>
    </w:p>
    <w:p w:rsidR="00DF72D8" w:rsidRDefault="00DF72D8" w:rsidP="00DF72D8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>
        <w:rPr>
          <w:b/>
        </w:rPr>
        <w:t>UPL</w:t>
      </w:r>
      <w:r w:rsidRPr="009E5907">
        <w:rPr>
          <w:b/>
        </w:rPr>
        <w:t>.docx</w:t>
      </w:r>
    </w:p>
    <w:p w:rsidR="00DF72D8" w:rsidRPr="00E01B00" w:rsidRDefault="00DF72D8" w:rsidP="00B44D91">
      <w:pPr>
        <w:pStyle w:val="Heading2"/>
        <w:numPr>
          <w:ilvl w:val="1"/>
          <w:numId w:val="43"/>
        </w:numPr>
        <w:rPr>
          <w:b w:val="0"/>
          <w:bCs w:val="0"/>
          <w:iCs w:val="0"/>
        </w:rPr>
      </w:pPr>
      <w:bookmarkStart w:id="32" w:name="_Toc535229430"/>
      <w:r w:rsidRPr="00FB5C1A">
        <w:t>Overdrafts?action=confirm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32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33" w:name="_Toc535229431"/>
      <w:r w:rsidRPr="009765E4">
        <w:t>Description</w:t>
      </w:r>
      <w:bookmarkEnd w:id="33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28"/>
        </w:numPr>
      </w:pPr>
      <w:r>
        <w:t>Confirm Secure Overdraft</w:t>
      </w:r>
    </w:p>
    <w:p w:rsidR="00DF72D8" w:rsidRDefault="00DF72D8" w:rsidP="00DF72D8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r w:rsidRPr="00953F5A">
        <w:t>cb/odata/services/overdraftservice/Overdrafts?action=confirm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POST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DF72D8" w:rsidRDefault="00DF72D8" w:rsidP="00DF72D8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"https://smp-srv:8081/cb/odata/services/overdraftservice/Overdrafts('23154382069065300')",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"uri": "https://smp-srv:8081/cb/odata/services/overdraftservice/Overdrafts('23154382069065300')",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"Id":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"Overdraft_Ref":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C6071B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 xml:space="preserve">"Introducer_Dao": </w:t>
      </w:r>
      <w:r w:rsidR="0077420B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 xml:space="preserve">"Introducer_Name": </w:t>
      </w:r>
      <w:r w:rsidR="0077420B">
        <w:t>“nguyen van a”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"Created_Date": "\/Date(1543822623350)\/",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CD5E86">
        <w:t>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"INTEREST": "100000",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"OUTSTANDINGAMOUNT": "170000",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"AMOUNT_PAYMENT": "160000",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DF72D8" w:rsidRPr="00E24274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9765E4" w:rsidRDefault="00DF72D8" w:rsidP="00DF72D8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"https://smp-srv:8081/cb/odata/services/overdraftservice/Overdrafts('2136')",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"https://smp-srv:8081/cb/odata/services/overdraftservice/Overdrafts('2136')",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"2136",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"Overdraft_Ref": "23154382069065300",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"Overdraft_Product": "1",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"Overdraft_Limit": "11000000",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 w:rsidRPr="004724AD">
        <w:t>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"Overdraft_Account": "139414349",</w:t>
      </w:r>
      <w:r w:rsidRPr="009765E4">
        <w:t xml:space="preserve">  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 xml:space="preserve">"Introducer_Dao": </w:t>
      </w:r>
      <w:r w:rsidR="00BB14E2">
        <w:t>“2111”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 xml:space="preserve">"Introducer_Name": </w:t>
      </w:r>
      <w:r w:rsidR="00BB14E2">
        <w:t>“nguyen van a</w:t>
      </w:r>
      <w:bookmarkStart w:id="34" w:name="_GoBack"/>
      <w:bookmarkEnd w:id="34"/>
      <w:r w:rsidR="00BB14E2">
        <w:t>”</w:t>
      </w:r>
      <w:r>
        <w:t>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"Created_Date": "\/Date(1543822623350)\/",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"Effective_Date": "\/Date(1522947600000)\/",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"Expiry_Date": "\/Date(1538758800000)\/",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2,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"Settle_Date": "\/Date(1543822767832)\/",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"Global_Limit": "4288958.0050000.06",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"Product_Limit": "4288958.0058600.06",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"Type_Detail": "SETTLE",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"9852000000",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"INTEREST": "100000",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</w:t>
      </w:r>
      <w:r>
        <w:tab/>
        <w:t>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</w:t>
      </w:r>
      <w:r>
        <w:tab/>
        <w:t>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 xml:space="preserve">           "OUTSTANDINGAMOUNT": "170000",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"SETTLE_OVERDRAFT_ACCOUNT": "139414349",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"ACCOUNT_DISPLAY_TEXT": "Tài khoản thanh toán - 139414349 SoDu. 9,863,000,000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"OVERDUEDEBT":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"MIN_PAYMENT_PERIOD": "20180430",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"ERROR_CODE":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35" w:name="_Toc535229432"/>
      <w:r w:rsidRPr="009765E4">
        <w:t>Business rules</w:t>
      </w:r>
      <w:bookmarkEnd w:id="35"/>
    </w:p>
    <w:p w:rsidR="00DF72D8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6A1839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>There are one way to access to the overdraft limit settlement screen: from the current account on the Home screen.</w:t>
      </w:r>
    </w:p>
    <w:p w:rsidR="00DF72D8" w:rsidRPr="00F46A97" w:rsidRDefault="00DF72D8" w:rsidP="00DF72D8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36" w:name="_Toc535229433"/>
      <w:r w:rsidRPr="009765E4">
        <w:t>Integration Specification</w:t>
      </w:r>
      <w:bookmarkEnd w:id="36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652DE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E51DB8">
              <w:rPr>
                <w:rFonts w:ascii="Arial" w:hAnsi="Arial" w:cs="Arial"/>
                <w:sz w:val="20"/>
                <w:szCs w:val="20"/>
              </w:rPr>
              <w:t>23154382069065300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512952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512952">
              <w:rPr>
                <w:rFonts w:ascii="Arial" w:hAnsi="Arial" w:cs="Arial"/>
                <w:sz w:val="20"/>
                <w:szCs w:val="20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512952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512952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512952" w:rsidRDefault="00DF72D8" w:rsidP="00471064">
            <w:pPr>
              <w:pStyle w:val="Paragraph"/>
              <w:spacing w:after="0"/>
              <w:ind w:left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512952" w:rsidRDefault="00DF72D8" w:rsidP="00471064">
            <w:pPr>
              <w:pStyle w:val="Paragraph"/>
              <w:spacing w:after="120"/>
              <w:ind w:left="0"/>
              <w:rPr>
                <w:rFonts w:ascii="Arial" w:hAnsi="Arial" w:cs="Arial"/>
                <w:sz w:val="20"/>
              </w:rPr>
            </w:pPr>
            <w:r w:rsidRPr="00512952">
              <w:rPr>
                <w:rFonts w:ascii="Arial" w:hAnsi="Arial" w:cs="Arial"/>
                <w:sz w:val="20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2209F2" w:rsidRDefault="00DF72D8" w:rsidP="00471064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E31C31" w:rsidTr="00471064">
        <w:tc>
          <w:tcPr>
            <w:tcW w:w="558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E31C31" w:rsidRDefault="00E31C31" w:rsidP="00E31C3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E31C31" w:rsidTr="00471064">
        <w:tc>
          <w:tcPr>
            <w:tcW w:w="558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E31C31" w:rsidRDefault="00E31C31" w:rsidP="00E31C3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1C31" w:rsidRPr="009765E4" w:rsidRDefault="00E31C31" w:rsidP="00E31C3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31C31" w:rsidRPr="00C57063" w:rsidRDefault="00E31C31" w:rsidP="00E31C3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Introucer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31C31" w:rsidRDefault="00E31C31" w:rsidP="00E31C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861C1F">
              <w:rPr>
                <w:rFonts w:ascii="Arial" w:hAnsi="Arial" w:cs="Arial"/>
                <w:sz w:val="20"/>
                <w:szCs w:val="20"/>
              </w:rPr>
              <w:t>1543822623350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E46B90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B67CB6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645482">
              <w:rPr>
                <w:rFonts w:ascii="Arial" w:hAnsi="Arial" w:cs="Arial"/>
                <w:sz w:val="20"/>
                <w:szCs w:val="20"/>
              </w:rPr>
              <w:t>4288958.0050000.06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E12A6F">
              <w:rPr>
                <w:rFonts w:ascii="Arial" w:hAnsi="Arial" w:cs="Arial"/>
                <w:sz w:val="20"/>
                <w:szCs w:val="20"/>
              </w:rPr>
              <w:t>"4288958.0058600.06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”SETTLE”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903A33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D86419">
              <w:rPr>
                <w:rFonts w:ascii="Arial" w:hAnsi="Arial" w:cs="Arial"/>
                <w:sz w:val="20"/>
                <w:szCs w:val="20"/>
              </w:rPr>
              <w:t>"Tài khoản thanh toán - 139414349 SoDu. 9,863,000,000 ₫"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Min Date payment period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403039">
              <w:rPr>
                <w:sz w:val="20"/>
                <w:szCs w:val="20"/>
              </w:rPr>
              <w:t>"20180430"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rPr>
          <w:trHeight w:val="450"/>
        </w:trPr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B13D9B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Paragraph"/>
        <w:spacing w:before="300" w:after="200"/>
        <w:rPr>
          <w:b/>
        </w:rPr>
      </w:pP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”21</w:t>
            </w:r>
            <w:r>
              <w:t>36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 w:rsidRPr="007535DF">
              <w:t>SETTLE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 w:rsidRPr="00FE516E">
              <w:t>23154382069065300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>
              <w:t>1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”11000000”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DF72D8" w:rsidRPr="00664488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r w:rsidRPr="00664488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Pr="00664488" w:rsidRDefault="00DF72D8" w:rsidP="00471064">
            <w:pPr>
              <w:rPr>
                <w:rFonts w:ascii="Verdana" w:hAnsi="Verdana"/>
                <w:sz w:val="18"/>
                <w:szCs w:val="18"/>
              </w:rPr>
            </w:pPr>
            <w:r w:rsidRPr="00664488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664488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664488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664488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Pr="001215E0" w:rsidRDefault="00DF72D8" w:rsidP="00471064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 w:rsidRPr="006709C5">
              <w:t>139414349</w:t>
            </w:r>
            <w:r w:rsidRPr="000F2E2B">
              <w:t>”</w:t>
            </w:r>
          </w:p>
        </w:tc>
      </w:tr>
      <w:tr w:rsidR="00E6271D" w:rsidTr="00BB4C65">
        <w:tc>
          <w:tcPr>
            <w:tcW w:w="558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6271D" w:rsidRPr="003E761C" w:rsidRDefault="00E6271D" w:rsidP="00E6271D">
            <w:r w:rsidRPr="003E761C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E6271D" w:rsidRDefault="00E6271D" w:rsidP="00E627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6271D" w:rsidRDefault="00E6271D" w:rsidP="00E627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“2111”</w:t>
            </w:r>
          </w:p>
        </w:tc>
      </w:tr>
      <w:tr w:rsidR="00E6271D" w:rsidTr="00BB4C65">
        <w:tc>
          <w:tcPr>
            <w:tcW w:w="558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E6271D" w:rsidRPr="003E761C" w:rsidRDefault="00E6271D" w:rsidP="00E6271D">
            <w:r w:rsidRPr="003E761C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E6271D" w:rsidRDefault="00E6271D" w:rsidP="00E627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6271D" w:rsidRPr="009765E4" w:rsidRDefault="00E6271D" w:rsidP="00E627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6271D" w:rsidRPr="00C57063" w:rsidRDefault="00E6271D" w:rsidP="00E627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Introucer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6271D" w:rsidRDefault="00E6271D" w:rsidP="00E62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“nguyen van a”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”/Date(1542359943714)/”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”/Date(1522602000000)/”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”/Date(1539622800000)/”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”2”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”/Date(1542359993051)/”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”SETTLE”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5D2263">
              <w:t>"VN0010001"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C9557E">
              <w:t>"9852000000"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”10000”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”0”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203C13">
              <w:t>"VN0010001"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C0C8C"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DE0447">
              <w:t>"</w:t>
            </w:r>
            <w:r w:rsidRPr="001B3EDD">
              <w:t>160000</w:t>
            </w:r>
            <w:r w:rsidRPr="00DE0447">
              <w:t>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297298">
              <w:t>"139414349"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525BF9">
              <w:t>"Tài khoản thanh toán - 139414349 SoDu. 9,863,000,000 ₫"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>
            <w:r w:rsidRPr="000F2E2B">
              <w:t>”</w:t>
            </w:r>
            <w:r w:rsidRPr="001B3EDD">
              <w:t>1</w:t>
            </w:r>
            <w:r>
              <w:t>5</w:t>
            </w:r>
            <w:r w:rsidRPr="001B3EDD">
              <w:t>0000</w:t>
            </w:r>
            <w:r w:rsidRPr="000F2E2B">
              <w:t>”</w:t>
            </w:r>
          </w:p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3E761C" w:rsidRDefault="00DF72D8" w:rsidP="00471064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  <w:tr w:rsidR="00DF72D8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71064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DF72D8" w:rsidRPr="000F2E2B" w:rsidRDefault="00DF72D8" w:rsidP="00471064"/>
        </w:tc>
      </w:tr>
    </w:tbl>
    <w:p w:rsidR="00DF72D8" w:rsidRPr="00E01B00" w:rsidRDefault="00DF72D8" w:rsidP="00B44D91">
      <w:pPr>
        <w:pStyle w:val="Heading2"/>
        <w:numPr>
          <w:ilvl w:val="1"/>
          <w:numId w:val="43"/>
        </w:numPr>
        <w:rPr>
          <w:b w:val="0"/>
          <w:bCs w:val="0"/>
          <w:iCs w:val="0"/>
        </w:rPr>
      </w:pPr>
      <w:bookmarkStart w:id="37" w:name="_Toc535229434"/>
      <w:r w:rsidRPr="0072405B">
        <w:t>GetQueryOverdraft</w:t>
      </w:r>
      <w:r>
        <w:t xml:space="preserve"> </w:t>
      </w:r>
      <w:r w:rsidRPr="009765E4">
        <w:t>Service</w:t>
      </w:r>
      <w:bookmarkEnd w:id="37"/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38" w:name="_Toc535229435"/>
      <w:r w:rsidRPr="009765E4">
        <w:t>Description</w:t>
      </w:r>
      <w:bookmarkEnd w:id="38"/>
      <w:r w:rsidRPr="009765E4">
        <w:t xml:space="preserve"> </w:t>
      </w:r>
    </w:p>
    <w:p w:rsidR="00DF72D8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Get </w:t>
      </w:r>
      <w:r>
        <w:t>list overdraft Account for settlement</w:t>
      </w:r>
    </w:p>
    <w:p w:rsidR="00DF72D8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Endpoint: </w:t>
      </w:r>
      <w:r w:rsidRPr="00D33D6F">
        <w:t>/</w:t>
      </w:r>
      <w:r w:rsidRPr="006F1DF4">
        <w:t>cb/odata/services/overdraftservice/GetQueryOverdraft?Type=%27SavOnline%27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>channelType: Mobile</w:t>
      </w: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t>Accept: application/json</w:t>
      </w:r>
    </w:p>
    <w:p w:rsidR="00DF72D8" w:rsidRPr="0028331F" w:rsidRDefault="00DF72D8" w:rsidP="00DF72D8">
      <w:pPr>
        <w:pStyle w:val="ListParagraph"/>
        <w:numPr>
          <w:ilvl w:val="0"/>
          <w:numId w:val="41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</w:r>
      <w:r w:rsidRPr="0094076B">
        <w:t>Type: 'SavOnline'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E52736" w:rsidRDefault="00DF72D8" w:rsidP="00DF72D8">
      <w:pPr>
        <w:pStyle w:val="ListParagraph"/>
      </w:pPr>
    </w:p>
    <w:p w:rsidR="00DF72D8" w:rsidRPr="009765E4" w:rsidRDefault="00DF72D8" w:rsidP="00DF72D8">
      <w:pPr>
        <w:pStyle w:val="Paragraph"/>
        <w:numPr>
          <w:ilvl w:val="0"/>
          <w:numId w:val="41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"uri": "https://smp-srv:8081/cb/odata/services/overdraftservice/Overdrafts('0')",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"com.sap.banking.custom.overdraft.endpoint.v1_0.beans.Overdraft"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"Directory_Id":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"Cust_Qualify_Id":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"Thau chi CBNV",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"Overdraft_Ref":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"Overdraft_Product":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"Mobile_Phone":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"Overdraft_Limit": "11400000",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"Overdraft_Account": "139314182",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"SaleCode":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"Introducer_Dao":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"Introducer_Name":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"Created_Date":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"Effective_Date": "/Date(1523466000000)/",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"Expiry_Date": "/Date(1539277200000)/",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"Settle_Date":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"Global_Limit": "4284440.0050000.12",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"Product_Limit": "4284440.0058600.12",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"Document_Status":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"PayrollAccount":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"Type_Detail":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"Collateral_Right":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"Branch_Account":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"ONLINESAVING": "",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"BRANCHNO": "VN0010001",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"OLDLIMIT":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"139314182",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"Normal Account - 139314182 SoDu. 11,400,000 ₫",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"TERM_OD": "15",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"MIN_PAYMENT_AMOUNT": "0",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"20180522",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"SECURED": "N",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"SAVINGS":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"PAYMENT_DAY":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"DISBURSEMENT_AMOUNT":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"MAXTERM":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"MINTERM":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"BRANCH_BOOK_CODE":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"FIRST_REPAY_DATE": null,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  "CHANNEL_TYPE_T24": null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 xml:space="preserve">  } </w:t>
      </w:r>
    </w:p>
    <w:p w:rsidR="00DF72D8" w:rsidRDefault="00DF72D8" w:rsidP="00DF72D8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DF72D8" w:rsidRPr="009765E4" w:rsidRDefault="00DF72D8" w:rsidP="00B44D91">
      <w:pPr>
        <w:pStyle w:val="Heading3"/>
        <w:numPr>
          <w:ilvl w:val="2"/>
          <w:numId w:val="43"/>
        </w:numPr>
        <w:spacing w:line="360" w:lineRule="auto"/>
      </w:pPr>
      <w:bookmarkStart w:id="39" w:name="_Toc535229436"/>
      <w:r w:rsidRPr="009765E4">
        <w:t>Business rules</w:t>
      </w:r>
      <w:bookmarkEnd w:id="39"/>
      <w:r w:rsidRPr="009765E4">
        <w:t xml:space="preserve">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DF72D8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DF72D8" w:rsidRPr="000B6A2E" w:rsidRDefault="00DF72D8" w:rsidP="00DF72D8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are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DF72D8" w:rsidRPr="00F46A97" w:rsidRDefault="00DF72D8" w:rsidP="00DF72D8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DF72D8" w:rsidRPr="00F46A97" w:rsidRDefault="00DF72D8" w:rsidP="00DF72D8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DF72D8" w:rsidRPr="009765E4" w:rsidRDefault="00DF72D8" w:rsidP="00B44D91">
      <w:pPr>
        <w:pStyle w:val="Heading3"/>
        <w:numPr>
          <w:ilvl w:val="2"/>
          <w:numId w:val="43"/>
        </w:numPr>
      </w:pPr>
      <w:bookmarkStart w:id="40" w:name="_Toc535229437"/>
      <w:r w:rsidRPr="009765E4">
        <w:t>Integration Specification</w:t>
      </w:r>
      <w:bookmarkEnd w:id="40"/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DF72D8" w:rsidRDefault="00DF72D8" w:rsidP="00DF72D8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F72D8" w:rsidRPr="009765E4" w:rsidTr="00471064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DB7F09" w:rsidRDefault="00DF72D8" w:rsidP="00471064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Directory_Id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Cust_Qualify_Id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of overdraft .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Pr="006875E1">
              <w:rPr>
                <w:rFonts w:ascii="Arial" w:hAnsi="Arial" w:cs="Arial"/>
                <w:sz w:val="20"/>
                <w:szCs w:val="20"/>
              </w:rPr>
              <w:t>Thau chi CBNV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Overdraft_Ref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Overdraft_Product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Overdraft_Term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Mobile_Phone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”11000000”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Introducer_Dao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Introducer_Name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Created_Date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Effective_Date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1522947600000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Expiry_Date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”/Date(</w:t>
            </w:r>
            <w:r w:rsidRPr="00D62451">
              <w:rPr>
                <w:rFonts w:ascii="Arial" w:hAnsi="Arial" w:cs="Arial"/>
                <w:sz w:val="20"/>
                <w:szCs w:val="20"/>
              </w:rPr>
              <w:t>1538758800000</w:t>
            </w:r>
            <w:r>
              <w:rPr>
                <w:rFonts w:ascii="Arial" w:hAnsi="Arial" w:cs="Arial"/>
                <w:sz w:val="20"/>
                <w:szCs w:val="20"/>
              </w:rPr>
              <w:t>)/”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Settle_Date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Global_Limit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30C9D">
              <w:rPr>
                <w:rFonts w:ascii="Arial" w:hAnsi="Arial" w:cs="Arial"/>
                <w:sz w:val="20"/>
                <w:szCs w:val="20"/>
              </w:rPr>
              <w:t>"4288958.0050000.06"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Product_Limit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6F2A9B">
              <w:rPr>
                <w:rFonts w:ascii="Arial" w:hAnsi="Arial" w:cs="Arial"/>
                <w:sz w:val="20"/>
                <w:szCs w:val="20"/>
              </w:rPr>
              <w:t>"4288958.0058600.06"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Document_Status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PayrollAccount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Type_Detail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Collateral_Right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C57063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 xml:space="preserve"> </w:t>
            </w:r>
            <w:r w:rsidRPr="008447A8">
              <w:rPr>
                <w:rFonts w:ascii="Arial" w:hAnsi="Arial" w:cs="Arial"/>
                <w:sz w:val="20"/>
                <w:szCs w:val="20"/>
              </w:rPr>
              <w:t>9852000000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264E49">
              <w:rPr>
                <w:rFonts w:ascii="Arial" w:hAnsi="Arial" w:cs="Arial"/>
                <w:sz w:val="20"/>
                <w:szCs w:val="20"/>
              </w:rPr>
              <w:t>"Tài khoản thanh toán - 139414349 SoDu. 9,863,000,000 ₫",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”15”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8465EA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 w:rsidRPr="00D639A9">
              <w:rPr>
                <w:rFonts w:ascii="Arial" w:hAnsi="Arial" w:cs="Arial"/>
                <w:sz w:val="20"/>
                <w:szCs w:val="20"/>
              </w:rPr>
              <w:t>"0"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  <w:r w:rsidRPr="003F799F">
              <w:rPr>
                <w:sz w:val="20"/>
                <w:szCs w:val="20"/>
              </w:rPr>
              <w:t>"20180430"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secured: N : Unsecured</w:t>
            </w:r>
          </w:p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Y: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”N”</w:t>
            </w: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Pr="002158F3" w:rsidRDefault="00DF72D8" w:rsidP="00471064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  <w:tr w:rsidR="00DF72D8" w:rsidRPr="009765E4" w:rsidTr="00471064">
        <w:tc>
          <w:tcPr>
            <w:tcW w:w="558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numPr>
                <w:ilvl w:val="0"/>
                <w:numId w:val="4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DF72D8" w:rsidRDefault="00DF72D8" w:rsidP="00471064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DF72D8" w:rsidRDefault="00DF72D8" w:rsidP="00471064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F72D8" w:rsidRPr="009765E4" w:rsidRDefault="00DF72D8" w:rsidP="00471064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DF72D8" w:rsidRDefault="00DF72D8" w:rsidP="00471064">
            <w:pPr>
              <w:rPr>
                <w:sz w:val="20"/>
                <w:szCs w:val="20"/>
              </w:rPr>
            </w:pPr>
          </w:p>
        </w:tc>
      </w:tr>
    </w:tbl>
    <w:p w:rsidR="00DF72D8" w:rsidRDefault="00DF72D8" w:rsidP="00DF72D8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bookmarkStart w:id="41" w:name="_Toc535229438"/>
      <w:r w:rsidRPr="009765E4">
        <w:t>2. Sequence</w:t>
      </w:r>
      <w:bookmarkEnd w:id="19"/>
      <w:bookmarkEnd w:id="20"/>
      <w:bookmarkEnd w:id="41"/>
    </w:p>
    <w:p w:rsidR="00DF72D8" w:rsidRPr="009765E4" w:rsidRDefault="00DF72D8" w:rsidP="00DF72D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:rsidR="00DF72D8" w:rsidRDefault="00DF72D8" w:rsidP="00DF72D8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2" w:name="_Toc535229439"/>
      <w:r>
        <w:rPr>
          <w:bCs w:val="0"/>
          <w:iCs w:val="0"/>
        </w:rPr>
        <w:lastRenderedPageBreak/>
        <w:t>(4:9.4.2.1)</w:t>
      </w:r>
      <w:r w:rsidRPr="00F25B3C">
        <w:rPr>
          <w:bCs w:val="0"/>
          <w:iCs w:val="0"/>
        </w:rPr>
        <w:t xml:space="preserve">Settle </w:t>
      </w:r>
      <w:r>
        <w:rPr>
          <w:bCs w:val="0"/>
          <w:iCs w:val="0"/>
        </w:rPr>
        <w:t>Un</w:t>
      </w:r>
      <w:r w:rsidRPr="00F25B3C">
        <w:rPr>
          <w:bCs w:val="0"/>
          <w:iCs w:val="0"/>
        </w:rPr>
        <w:t>Secure Overdraft</w:t>
      </w:r>
      <w:bookmarkEnd w:id="42"/>
    </w:p>
    <w:p w:rsidR="00DF72D8" w:rsidRDefault="00DF72D8" w:rsidP="00DF72D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1,Call 2,</w:t>
      </w:r>
    </w:p>
    <w:p w:rsidR="00DF72D8" w:rsidRDefault="00DF72D8" w:rsidP="00DF72D8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(get in Home screen :/cb/odata/services/accountservice/Accounts?$top=500) by Number account.</w:t>
      </w:r>
    </w:p>
    <w:p w:rsidR="00DF72D8" w:rsidRDefault="00DF72D8" w:rsidP="00DF72D8">
      <w:pPr>
        <w:ind w:firstLine="72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If in working time , Call 3. Filter by </w:t>
      </w:r>
      <w:r w:rsidRPr="00AD233B">
        <w:rPr>
          <w:rFonts w:ascii="Verdana" w:hAnsi="Verdana"/>
          <w:color w:val="000000"/>
          <w:sz w:val="27"/>
          <w:szCs w:val="27"/>
        </w:rPr>
        <w:t>Overdraft_Account</w:t>
      </w:r>
      <w:r>
        <w:rPr>
          <w:rFonts w:ascii="Verdana" w:hAnsi="Verdana"/>
          <w:color w:val="000000"/>
          <w:sz w:val="27"/>
          <w:szCs w:val="27"/>
        </w:rPr>
        <w:t xml:space="preserve"> from list </w:t>
      </w:r>
      <w:r w:rsidRPr="009D6544">
        <w:rPr>
          <w:rFonts w:ascii="Verdana" w:hAnsi="Verdana"/>
          <w:color w:val="000000"/>
          <w:sz w:val="27"/>
          <w:szCs w:val="27"/>
        </w:rPr>
        <w:t>overdraft Account for settlement</w:t>
      </w:r>
      <w:r>
        <w:rPr>
          <w:rFonts w:ascii="Verdana" w:hAnsi="Verdana"/>
          <w:color w:val="000000"/>
          <w:sz w:val="27"/>
          <w:szCs w:val="27"/>
        </w:rPr>
        <w:t xml:space="preserve"> to get information about overdraft.</w:t>
      </w:r>
    </w:p>
    <w:p w:rsidR="00DF72D8" w:rsidRDefault="00DF72D8" w:rsidP="00DF72D8">
      <w:pPr>
        <w:pStyle w:val="Heading2"/>
        <w:numPr>
          <w:ilvl w:val="1"/>
          <w:numId w:val="4"/>
        </w:numPr>
        <w:spacing w:line="360" w:lineRule="auto"/>
      </w:pPr>
      <w:bookmarkStart w:id="43" w:name="_Toc535229440"/>
      <w:r>
        <w:rPr>
          <w:bCs w:val="0"/>
          <w:iCs w:val="0"/>
        </w:rPr>
        <w:t>(7:9.4.2.1.1.1)</w:t>
      </w:r>
      <w:r w:rsidRPr="006A0AA7">
        <w:t>Review</w:t>
      </w:r>
      <w:bookmarkEnd w:id="43"/>
    </w:p>
    <w:p w:rsidR="00DF72D8" w:rsidRPr="000B53D7" w:rsidRDefault="00DF72D8" w:rsidP="00DF72D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4</w:t>
      </w:r>
    </w:p>
    <w:p w:rsidR="00DF72D8" w:rsidRDefault="00DF72D8" w:rsidP="00DF72D8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4" w:name="_Toc535229441"/>
      <w:r>
        <w:rPr>
          <w:bCs w:val="0"/>
          <w:iCs w:val="0"/>
        </w:rPr>
        <w:t>(</w:t>
      </w:r>
      <w:r w:rsidRPr="00127350">
        <w:rPr>
          <w:bCs w:val="0"/>
          <w:iCs w:val="0"/>
        </w:rPr>
        <w:t>10: 9.4.2.1.1.4.</w:t>
      </w:r>
      <w:r>
        <w:rPr>
          <w:bCs w:val="0"/>
          <w:iCs w:val="0"/>
        </w:rPr>
        <w:t>)</w:t>
      </w:r>
      <w:r w:rsidRPr="002539D5">
        <w:rPr>
          <w:bCs w:val="0"/>
          <w:iCs w:val="0"/>
        </w:rPr>
        <w:t xml:space="preserve">Customer enters OTP code on the confirmation screen to settle </w:t>
      </w:r>
      <w:r>
        <w:rPr>
          <w:bCs w:val="0"/>
          <w:iCs w:val="0"/>
        </w:rPr>
        <w:t>Overdraft</w:t>
      </w:r>
      <w:r w:rsidRPr="002539D5">
        <w:rPr>
          <w:bCs w:val="0"/>
          <w:iCs w:val="0"/>
        </w:rPr>
        <w:t>.</w:t>
      </w:r>
      <w:bookmarkEnd w:id="44"/>
    </w:p>
    <w:p w:rsidR="00DF72D8" w:rsidRPr="000B53D7" w:rsidRDefault="00DF72D8" w:rsidP="00DF72D8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0B53D7">
        <w:rPr>
          <w:rFonts w:ascii="Verdana" w:hAnsi="Verdana"/>
          <w:color w:val="000000"/>
          <w:sz w:val="27"/>
          <w:szCs w:val="27"/>
        </w:rPr>
        <w:t xml:space="preserve">Call </w:t>
      </w:r>
      <w:r>
        <w:rPr>
          <w:rFonts w:ascii="Verdana" w:hAnsi="Verdana"/>
          <w:color w:val="000000"/>
          <w:sz w:val="27"/>
          <w:szCs w:val="27"/>
        </w:rPr>
        <w:t>5</w:t>
      </w:r>
      <w:r w:rsidRPr="000B53D7">
        <w:rPr>
          <w:rFonts w:ascii="Verdana" w:hAnsi="Verdana"/>
          <w:color w:val="000000"/>
          <w:sz w:val="27"/>
          <w:szCs w:val="27"/>
        </w:rPr>
        <w:t xml:space="preserve"> -&gt; Call </w:t>
      </w:r>
      <w:r>
        <w:rPr>
          <w:rFonts w:ascii="Verdana" w:hAnsi="Verdana"/>
          <w:color w:val="000000"/>
          <w:sz w:val="27"/>
          <w:szCs w:val="27"/>
        </w:rPr>
        <w:t>6</w:t>
      </w:r>
    </w:p>
    <w:p w:rsidR="001D20FE" w:rsidRPr="00DF72D8" w:rsidRDefault="001D20FE" w:rsidP="00DF72D8"/>
    <w:sectPr w:rsidR="001D20FE" w:rsidRPr="00DF72D8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D5D" w:rsidRDefault="00EF1D5D">
      <w:r>
        <w:separator/>
      </w:r>
    </w:p>
  </w:endnote>
  <w:endnote w:type="continuationSeparator" w:id="0">
    <w:p w:rsidR="00EF1D5D" w:rsidRDefault="00EF1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B14E2">
      <w:rPr>
        <w:noProof/>
      </w:rPr>
      <w:t>Nguyen Dinh Khoa</w:t>
    </w:r>
    <w:r>
      <w:rPr>
        <w:noProof/>
      </w:rPr>
      <w:fldChar w:fldCharType="end"/>
    </w:r>
    <w:bookmarkStart w:id="47" w:name="__Fieldmark__31238_3535504522"/>
    <w:bookmarkStart w:id="48" w:name="__Fieldmark__26606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44_3535504522"/>
    <w:bookmarkStart w:id="50" w:name="__Fieldmark__26609_3535504522"/>
    <w:bookmarkEnd w:id="49"/>
    <w:bookmarkEnd w:id="5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57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59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B45CCF">
      <w:rPr>
        <w:noProof/>
      </w:rPr>
      <w:t>Nguyen Dinh Khoa</w:t>
    </w:r>
    <w:r>
      <w:rPr>
        <w:noProof/>
      </w:rPr>
      <w:fldChar w:fldCharType="end"/>
    </w:r>
    <w:bookmarkStart w:id="51" w:name="__Fieldmark__31258_3535504522"/>
    <w:bookmarkStart w:id="52" w:name="__Fieldmark__26623_3535504522"/>
    <w:bookmarkEnd w:id="51"/>
    <w:bookmarkEnd w:id="5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53" w:name="__Fieldmark__31264_3535504522"/>
    <w:bookmarkStart w:id="54" w:name="__Fieldmark__26626_3535504522"/>
    <w:bookmarkEnd w:id="53"/>
    <w:bookmarkEnd w:id="5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58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D5D" w:rsidRDefault="00EF1D5D">
      <w:r>
        <w:separator/>
      </w:r>
    </w:p>
  </w:footnote>
  <w:footnote w:type="continuationSeparator" w:id="0">
    <w:p w:rsidR="00EF1D5D" w:rsidRDefault="00EF1D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B14E2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5" w:name="__Fieldmark__31229_3535504522"/>
    <w:bookmarkStart w:id="46" w:name="__Fieldmark__26603_3535504522"/>
    <w:bookmarkEnd w:id="45"/>
    <w:bookmarkEnd w:id="4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064" w:rsidRDefault="00471064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GB" w:eastAsia="en-GB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71064" w:rsidRDefault="004710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37F84"/>
    <w:multiLevelType w:val="multilevel"/>
    <w:tmpl w:val="6DA4B36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700D4"/>
    <w:multiLevelType w:val="multilevel"/>
    <w:tmpl w:val="659CAC4A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2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372C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DBA14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4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9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C521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9"/>
  </w:num>
  <w:num w:numId="2">
    <w:abstractNumId w:val="11"/>
  </w:num>
  <w:num w:numId="3">
    <w:abstractNumId w:val="14"/>
  </w:num>
  <w:num w:numId="4">
    <w:abstractNumId w:val="7"/>
  </w:num>
  <w:num w:numId="5">
    <w:abstractNumId w:val="8"/>
  </w:num>
  <w:num w:numId="6">
    <w:abstractNumId w:val="15"/>
  </w:num>
  <w:num w:numId="7">
    <w:abstractNumId w:val="27"/>
  </w:num>
  <w:num w:numId="8">
    <w:abstractNumId w:val="3"/>
  </w:num>
  <w:num w:numId="9">
    <w:abstractNumId w:val="34"/>
  </w:num>
  <w:num w:numId="10">
    <w:abstractNumId w:val="12"/>
  </w:num>
  <w:num w:numId="11">
    <w:abstractNumId w:val="0"/>
  </w:num>
  <w:num w:numId="12">
    <w:abstractNumId w:val="18"/>
  </w:num>
  <w:num w:numId="13">
    <w:abstractNumId w:val="19"/>
  </w:num>
  <w:num w:numId="14">
    <w:abstractNumId w:val="29"/>
  </w:num>
  <w:num w:numId="15">
    <w:abstractNumId w:val="28"/>
  </w:num>
  <w:num w:numId="16">
    <w:abstractNumId w:val="2"/>
  </w:num>
  <w:num w:numId="17">
    <w:abstractNumId w:val="19"/>
  </w:num>
  <w:num w:numId="18">
    <w:abstractNumId w:val="25"/>
  </w:num>
  <w:num w:numId="19">
    <w:abstractNumId w:val="16"/>
  </w:num>
  <w:num w:numId="20">
    <w:abstractNumId w:val="6"/>
  </w:num>
  <w:num w:numId="21">
    <w:abstractNumId w:val="22"/>
  </w:num>
  <w:num w:numId="22">
    <w:abstractNumId w:val="13"/>
  </w:num>
  <w:num w:numId="23">
    <w:abstractNumId w:val="26"/>
  </w:num>
  <w:num w:numId="24">
    <w:abstractNumId w:val="21"/>
  </w:num>
  <w:num w:numId="25">
    <w:abstractNumId w:val="31"/>
  </w:num>
  <w:num w:numId="26">
    <w:abstractNumId w:val="30"/>
  </w:num>
  <w:num w:numId="27">
    <w:abstractNumId w:val="19"/>
  </w:num>
  <w:num w:numId="28">
    <w:abstractNumId w:val="5"/>
  </w:num>
  <w:num w:numId="29">
    <w:abstractNumId w:val="4"/>
  </w:num>
  <w:num w:numId="30">
    <w:abstractNumId w:val="10"/>
  </w:num>
  <w:num w:numId="31">
    <w:abstractNumId w:val="19"/>
  </w:num>
  <w:num w:numId="32">
    <w:abstractNumId w:val="19"/>
  </w:num>
  <w:num w:numId="33">
    <w:abstractNumId w:val="23"/>
  </w:num>
  <w:num w:numId="34">
    <w:abstractNumId w:val="35"/>
  </w:num>
  <w:num w:numId="35">
    <w:abstractNumId w:val="19"/>
  </w:num>
  <w:num w:numId="36">
    <w:abstractNumId w:val="19"/>
  </w:num>
  <w:num w:numId="37">
    <w:abstractNumId w:val="19"/>
  </w:num>
  <w:num w:numId="38">
    <w:abstractNumId w:val="19"/>
  </w:num>
  <w:num w:numId="39">
    <w:abstractNumId w:val="17"/>
  </w:num>
  <w:num w:numId="40">
    <w:abstractNumId w:val="19"/>
  </w:num>
  <w:num w:numId="41">
    <w:abstractNumId w:val="33"/>
  </w:num>
  <w:num w:numId="42">
    <w:abstractNumId w:val="20"/>
  </w:num>
  <w:num w:numId="43">
    <w:abstractNumId w:val="1"/>
  </w:num>
  <w:num w:numId="44">
    <w:abstractNumId w:val="24"/>
  </w:num>
  <w:num w:numId="45">
    <w:abstractNumId w:val="9"/>
  </w:num>
  <w:num w:numId="46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02A9"/>
    <w:rsid w:val="000018AB"/>
    <w:rsid w:val="0000319A"/>
    <w:rsid w:val="00003220"/>
    <w:rsid w:val="00004CBE"/>
    <w:rsid w:val="0000504E"/>
    <w:rsid w:val="00006E84"/>
    <w:rsid w:val="00007602"/>
    <w:rsid w:val="000123CC"/>
    <w:rsid w:val="000126EB"/>
    <w:rsid w:val="000152D3"/>
    <w:rsid w:val="000161D2"/>
    <w:rsid w:val="00016C0C"/>
    <w:rsid w:val="000175DE"/>
    <w:rsid w:val="00021798"/>
    <w:rsid w:val="000217F9"/>
    <w:rsid w:val="00021E1D"/>
    <w:rsid w:val="00023A81"/>
    <w:rsid w:val="000257D8"/>
    <w:rsid w:val="00025A0C"/>
    <w:rsid w:val="00030BCA"/>
    <w:rsid w:val="00033B7D"/>
    <w:rsid w:val="00034EBB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4432"/>
    <w:rsid w:val="000770E9"/>
    <w:rsid w:val="0007798B"/>
    <w:rsid w:val="000816BF"/>
    <w:rsid w:val="00081DE9"/>
    <w:rsid w:val="00081FDA"/>
    <w:rsid w:val="0008213D"/>
    <w:rsid w:val="00082619"/>
    <w:rsid w:val="00087075"/>
    <w:rsid w:val="000919BF"/>
    <w:rsid w:val="000948F2"/>
    <w:rsid w:val="00095939"/>
    <w:rsid w:val="000A0189"/>
    <w:rsid w:val="000A238C"/>
    <w:rsid w:val="000A47D3"/>
    <w:rsid w:val="000A704A"/>
    <w:rsid w:val="000B1E35"/>
    <w:rsid w:val="000B21CC"/>
    <w:rsid w:val="000B343C"/>
    <w:rsid w:val="000B436F"/>
    <w:rsid w:val="000B4451"/>
    <w:rsid w:val="000B53D7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D228B"/>
    <w:rsid w:val="000D62E9"/>
    <w:rsid w:val="000E0E12"/>
    <w:rsid w:val="000E1606"/>
    <w:rsid w:val="000E1DD9"/>
    <w:rsid w:val="000E331C"/>
    <w:rsid w:val="000E3460"/>
    <w:rsid w:val="000E6170"/>
    <w:rsid w:val="000E7E99"/>
    <w:rsid w:val="000F08C7"/>
    <w:rsid w:val="000F27E3"/>
    <w:rsid w:val="000F5260"/>
    <w:rsid w:val="000F572A"/>
    <w:rsid w:val="00100F55"/>
    <w:rsid w:val="00104E42"/>
    <w:rsid w:val="00106EA7"/>
    <w:rsid w:val="00113AAC"/>
    <w:rsid w:val="001209D5"/>
    <w:rsid w:val="001215E0"/>
    <w:rsid w:val="00121F71"/>
    <w:rsid w:val="0012265D"/>
    <w:rsid w:val="00124B04"/>
    <w:rsid w:val="00127350"/>
    <w:rsid w:val="00132322"/>
    <w:rsid w:val="00137482"/>
    <w:rsid w:val="00142458"/>
    <w:rsid w:val="00146F01"/>
    <w:rsid w:val="001502B4"/>
    <w:rsid w:val="001530CE"/>
    <w:rsid w:val="00153592"/>
    <w:rsid w:val="00153F8C"/>
    <w:rsid w:val="00154B71"/>
    <w:rsid w:val="0015788C"/>
    <w:rsid w:val="00164839"/>
    <w:rsid w:val="00170D0C"/>
    <w:rsid w:val="001710C9"/>
    <w:rsid w:val="0017245B"/>
    <w:rsid w:val="00172D97"/>
    <w:rsid w:val="00173EF7"/>
    <w:rsid w:val="0017552F"/>
    <w:rsid w:val="00176C34"/>
    <w:rsid w:val="0018128D"/>
    <w:rsid w:val="00181486"/>
    <w:rsid w:val="001833BE"/>
    <w:rsid w:val="001850D2"/>
    <w:rsid w:val="00185AAE"/>
    <w:rsid w:val="00185CBD"/>
    <w:rsid w:val="001868C7"/>
    <w:rsid w:val="00190B16"/>
    <w:rsid w:val="00193E83"/>
    <w:rsid w:val="00194213"/>
    <w:rsid w:val="0019546F"/>
    <w:rsid w:val="001970C6"/>
    <w:rsid w:val="00197C9D"/>
    <w:rsid w:val="001A0C17"/>
    <w:rsid w:val="001A1C2C"/>
    <w:rsid w:val="001A3B93"/>
    <w:rsid w:val="001A4831"/>
    <w:rsid w:val="001A6685"/>
    <w:rsid w:val="001A7B9B"/>
    <w:rsid w:val="001B050F"/>
    <w:rsid w:val="001B08FD"/>
    <w:rsid w:val="001B1A23"/>
    <w:rsid w:val="001B1AA6"/>
    <w:rsid w:val="001B1EF4"/>
    <w:rsid w:val="001B221C"/>
    <w:rsid w:val="001B2FBD"/>
    <w:rsid w:val="001B5F02"/>
    <w:rsid w:val="001C0674"/>
    <w:rsid w:val="001C0D5D"/>
    <w:rsid w:val="001C1F4F"/>
    <w:rsid w:val="001C2521"/>
    <w:rsid w:val="001C2800"/>
    <w:rsid w:val="001C5CCE"/>
    <w:rsid w:val="001D03E3"/>
    <w:rsid w:val="001D0A3C"/>
    <w:rsid w:val="001D1AFA"/>
    <w:rsid w:val="001D1B38"/>
    <w:rsid w:val="001D20FE"/>
    <w:rsid w:val="001E0ACF"/>
    <w:rsid w:val="001E3428"/>
    <w:rsid w:val="001E3654"/>
    <w:rsid w:val="001E380C"/>
    <w:rsid w:val="001E4FFD"/>
    <w:rsid w:val="001E75E5"/>
    <w:rsid w:val="001F3254"/>
    <w:rsid w:val="001F3984"/>
    <w:rsid w:val="001F4814"/>
    <w:rsid w:val="001F4E30"/>
    <w:rsid w:val="001F59F6"/>
    <w:rsid w:val="001F5AAD"/>
    <w:rsid w:val="002006DA"/>
    <w:rsid w:val="00203C13"/>
    <w:rsid w:val="0021271B"/>
    <w:rsid w:val="002163EF"/>
    <w:rsid w:val="002209F2"/>
    <w:rsid w:val="00224CC3"/>
    <w:rsid w:val="00224EBD"/>
    <w:rsid w:val="00225806"/>
    <w:rsid w:val="002304C5"/>
    <w:rsid w:val="00233327"/>
    <w:rsid w:val="00233CA7"/>
    <w:rsid w:val="00234AF5"/>
    <w:rsid w:val="0023507F"/>
    <w:rsid w:val="0023671A"/>
    <w:rsid w:val="00237C5F"/>
    <w:rsid w:val="00240082"/>
    <w:rsid w:val="00240BCC"/>
    <w:rsid w:val="00242407"/>
    <w:rsid w:val="00246001"/>
    <w:rsid w:val="00246598"/>
    <w:rsid w:val="00250595"/>
    <w:rsid w:val="002510C6"/>
    <w:rsid w:val="00251BBB"/>
    <w:rsid w:val="00252EFB"/>
    <w:rsid w:val="002539D5"/>
    <w:rsid w:val="00260D7D"/>
    <w:rsid w:val="00262145"/>
    <w:rsid w:val="00263F6B"/>
    <w:rsid w:val="00264154"/>
    <w:rsid w:val="00264801"/>
    <w:rsid w:val="00264E49"/>
    <w:rsid w:val="0026555E"/>
    <w:rsid w:val="00272895"/>
    <w:rsid w:val="00272D9F"/>
    <w:rsid w:val="00273739"/>
    <w:rsid w:val="00276C1C"/>
    <w:rsid w:val="002821F5"/>
    <w:rsid w:val="0028331F"/>
    <w:rsid w:val="002865AD"/>
    <w:rsid w:val="0028788C"/>
    <w:rsid w:val="00287EE2"/>
    <w:rsid w:val="00287EF7"/>
    <w:rsid w:val="0029139D"/>
    <w:rsid w:val="002933EA"/>
    <w:rsid w:val="00293C19"/>
    <w:rsid w:val="00295E64"/>
    <w:rsid w:val="0029659C"/>
    <w:rsid w:val="00297298"/>
    <w:rsid w:val="002A002B"/>
    <w:rsid w:val="002A046C"/>
    <w:rsid w:val="002A2860"/>
    <w:rsid w:val="002A7959"/>
    <w:rsid w:val="002A7D9A"/>
    <w:rsid w:val="002B4776"/>
    <w:rsid w:val="002C0873"/>
    <w:rsid w:val="002C0C8C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2590"/>
    <w:rsid w:val="002F3DE7"/>
    <w:rsid w:val="002F4882"/>
    <w:rsid w:val="002F50C0"/>
    <w:rsid w:val="002F562E"/>
    <w:rsid w:val="002F7FF4"/>
    <w:rsid w:val="00302F3E"/>
    <w:rsid w:val="0030388F"/>
    <w:rsid w:val="0030398C"/>
    <w:rsid w:val="00303FBB"/>
    <w:rsid w:val="003067B6"/>
    <w:rsid w:val="003112E4"/>
    <w:rsid w:val="0031206A"/>
    <w:rsid w:val="0031215A"/>
    <w:rsid w:val="003152A6"/>
    <w:rsid w:val="00316EB2"/>
    <w:rsid w:val="003223F9"/>
    <w:rsid w:val="00322B0E"/>
    <w:rsid w:val="00323F98"/>
    <w:rsid w:val="0033059D"/>
    <w:rsid w:val="00330D88"/>
    <w:rsid w:val="00331EF2"/>
    <w:rsid w:val="00332D90"/>
    <w:rsid w:val="003363DF"/>
    <w:rsid w:val="00337583"/>
    <w:rsid w:val="00347931"/>
    <w:rsid w:val="003510C4"/>
    <w:rsid w:val="00351F5C"/>
    <w:rsid w:val="00354655"/>
    <w:rsid w:val="00355508"/>
    <w:rsid w:val="0035639D"/>
    <w:rsid w:val="0035791D"/>
    <w:rsid w:val="003601A4"/>
    <w:rsid w:val="003632AD"/>
    <w:rsid w:val="00364053"/>
    <w:rsid w:val="003662D1"/>
    <w:rsid w:val="00367C6A"/>
    <w:rsid w:val="00371730"/>
    <w:rsid w:val="0037366C"/>
    <w:rsid w:val="003747FC"/>
    <w:rsid w:val="00376544"/>
    <w:rsid w:val="003824CC"/>
    <w:rsid w:val="00383077"/>
    <w:rsid w:val="0039044D"/>
    <w:rsid w:val="00390FC3"/>
    <w:rsid w:val="00390FF1"/>
    <w:rsid w:val="003952E2"/>
    <w:rsid w:val="003954FC"/>
    <w:rsid w:val="00396935"/>
    <w:rsid w:val="003979E4"/>
    <w:rsid w:val="003A1F5C"/>
    <w:rsid w:val="003A41D8"/>
    <w:rsid w:val="003A57D0"/>
    <w:rsid w:val="003A6C7A"/>
    <w:rsid w:val="003B0B8E"/>
    <w:rsid w:val="003B1FBC"/>
    <w:rsid w:val="003B2387"/>
    <w:rsid w:val="003B45E3"/>
    <w:rsid w:val="003B4CA3"/>
    <w:rsid w:val="003B72E3"/>
    <w:rsid w:val="003C0C30"/>
    <w:rsid w:val="003C2EB7"/>
    <w:rsid w:val="003C45AC"/>
    <w:rsid w:val="003D220B"/>
    <w:rsid w:val="003D3C41"/>
    <w:rsid w:val="003D3F7F"/>
    <w:rsid w:val="003D422E"/>
    <w:rsid w:val="003D7E4F"/>
    <w:rsid w:val="003E25BF"/>
    <w:rsid w:val="003E3D74"/>
    <w:rsid w:val="003E4772"/>
    <w:rsid w:val="003E4A88"/>
    <w:rsid w:val="003E5B7A"/>
    <w:rsid w:val="003E7341"/>
    <w:rsid w:val="003E7804"/>
    <w:rsid w:val="003F2E40"/>
    <w:rsid w:val="003F30F8"/>
    <w:rsid w:val="003F3276"/>
    <w:rsid w:val="003F34A7"/>
    <w:rsid w:val="003F799F"/>
    <w:rsid w:val="003F7C08"/>
    <w:rsid w:val="00403039"/>
    <w:rsid w:val="00404963"/>
    <w:rsid w:val="00404E65"/>
    <w:rsid w:val="004102A4"/>
    <w:rsid w:val="0041197B"/>
    <w:rsid w:val="0041280C"/>
    <w:rsid w:val="00412D4B"/>
    <w:rsid w:val="00414042"/>
    <w:rsid w:val="004141F7"/>
    <w:rsid w:val="0041466E"/>
    <w:rsid w:val="00417587"/>
    <w:rsid w:val="00421CAF"/>
    <w:rsid w:val="00424ADD"/>
    <w:rsid w:val="00426616"/>
    <w:rsid w:val="004268B7"/>
    <w:rsid w:val="004305D3"/>
    <w:rsid w:val="00431F43"/>
    <w:rsid w:val="0043236A"/>
    <w:rsid w:val="00436423"/>
    <w:rsid w:val="004374EC"/>
    <w:rsid w:val="00443CD6"/>
    <w:rsid w:val="00443E43"/>
    <w:rsid w:val="00445A4F"/>
    <w:rsid w:val="00445B7F"/>
    <w:rsid w:val="00446861"/>
    <w:rsid w:val="004477E1"/>
    <w:rsid w:val="00447B51"/>
    <w:rsid w:val="00450DAF"/>
    <w:rsid w:val="00457501"/>
    <w:rsid w:val="00462D9B"/>
    <w:rsid w:val="00471064"/>
    <w:rsid w:val="00471865"/>
    <w:rsid w:val="004760C3"/>
    <w:rsid w:val="004764EF"/>
    <w:rsid w:val="004778E8"/>
    <w:rsid w:val="00480480"/>
    <w:rsid w:val="00481A09"/>
    <w:rsid w:val="004825BD"/>
    <w:rsid w:val="004850ED"/>
    <w:rsid w:val="0049515E"/>
    <w:rsid w:val="004976AB"/>
    <w:rsid w:val="004A1FE4"/>
    <w:rsid w:val="004A2573"/>
    <w:rsid w:val="004A2CF9"/>
    <w:rsid w:val="004A55D7"/>
    <w:rsid w:val="004B2C28"/>
    <w:rsid w:val="004B464D"/>
    <w:rsid w:val="004B4AC0"/>
    <w:rsid w:val="004B69F8"/>
    <w:rsid w:val="004C2747"/>
    <w:rsid w:val="004C5172"/>
    <w:rsid w:val="004C51AD"/>
    <w:rsid w:val="004C6511"/>
    <w:rsid w:val="004C664E"/>
    <w:rsid w:val="004C79AF"/>
    <w:rsid w:val="004D16C3"/>
    <w:rsid w:val="004D3680"/>
    <w:rsid w:val="004D4AEB"/>
    <w:rsid w:val="004D4D09"/>
    <w:rsid w:val="004D625A"/>
    <w:rsid w:val="004D6D83"/>
    <w:rsid w:val="004E2FA4"/>
    <w:rsid w:val="004E38CC"/>
    <w:rsid w:val="004E3DD0"/>
    <w:rsid w:val="004E4D45"/>
    <w:rsid w:val="004E6B70"/>
    <w:rsid w:val="004E7287"/>
    <w:rsid w:val="004F21C3"/>
    <w:rsid w:val="004F2645"/>
    <w:rsid w:val="004F4C36"/>
    <w:rsid w:val="004F6760"/>
    <w:rsid w:val="004F7C9E"/>
    <w:rsid w:val="004F7F05"/>
    <w:rsid w:val="005024B6"/>
    <w:rsid w:val="00502DB4"/>
    <w:rsid w:val="00503E2A"/>
    <w:rsid w:val="00504D0F"/>
    <w:rsid w:val="00505255"/>
    <w:rsid w:val="00505869"/>
    <w:rsid w:val="00507514"/>
    <w:rsid w:val="00510349"/>
    <w:rsid w:val="00514931"/>
    <w:rsid w:val="005151FA"/>
    <w:rsid w:val="005216AF"/>
    <w:rsid w:val="0052316D"/>
    <w:rsid w:val="00523A78"/>
    <w:rsid w:val="00525BF9"/>
    <w:rsid w:val="00526174"/>
    <w:rsid w:val="005274ED"/>
    <w:rsid w:val="00530A3B"/>
    <w:rsid w:val="00534CD9"/>
    <w:rsid w:val="00541818"/>
    <w:rsid w:val="005423CA"/>
    <w:rsid w:val="005442B3"/>
    <w:rsid w:val="00554153"/>
    <w:rsid w:val="00555DCA"/>
    <w:rsid w:val="0055741F"/>
    <w:rsid w:val="00557EC2"/>
    <w:rsid w:val="00562D76"/>
    <w:rsid w:val="00565441"/>
    <w:rsid w:val="005702C4"/>
    <w:rsid w:val="005715F4"/>
    <w:rsid w:val="00575C63"/>
    <w:rsid w:val="0058088E"/>
    <w:rsid w:val="00580B50"/>
    <w:rsid w:val="00580F95"/>
    <w:rsid w:val="00581817"/>
    <w:rsid w:val="00584279"/>
    <w:rsid w:val="005853A5"/>
    <w:rsid w:val="00585C5C"/>
    <w:rsid w:val="00585CCE"/>
    <w:rsid w:val="00592EDC"/>
    <w:rsid w:val="00594AD0"/>
    <w:rsid w:val="005A4711"/>
    <w:rsid w:val="005A5AFC"/>
    <w:rsid w:val="005A66C0"/>
    <w:rsid w:val="005B10C1"/>
    <w:rsid w:val="005B3771"/>
    <w:rsid w:val="005B48D4"/>
    <w:rsid w:val="005B53B9"/>
    <w:rsid w:val="005B69D7"/>
    <w:rsid w:val="005C654C"/>
    <w:rsid w:val="005D0874"/>
    <w:rsid w:val="005D0991"/>
    <w:rsid w:val="005D2263"/>
    <w:rsid w:val="005D3455"/>
    <w:rsid w:val="005D432A"/>
    <w:rsid w:val="005D482D"/>
    <w:rsid w:val="005D4E0A"/>
    <w:rsid w:val="005D5249"/>
    <w:rsid w:val="005D63F6"/>
    <w:rsid w:val="005D787F"/>
    <w:rsid w:val="005E1BA8"/>
    <w:rsid w:val="005E316E"/>
    <w:rsid w:val="005E378D"/>
    <w:rsid w:val="005E415F"/>
    <w:rsid w:val="005E4BC5"/>
    <w:rsid w:val="005E583B"/>
    <w:rsid w:val="005E5847"/>
    <w:rsid w:val="005E657D"/>
    <w:rsid w:val="005E721C"/>
    <w:rsid w:val="005F34B7"/>
    <w:rsid w:val="005F390D"/>
    <w:rsid w:val="005F651D"/>
    <w:rsid w:val="005F65E0"/>
    <w:rsid w:val="00600A8A"/>
    <w:rsid w:val="00603FA7"/>
    <w:rsid w:val="00604EEE"/>
    <w:rsid w:val="00604F13"/>
    <w:rsid w:val="006123F0"/>
    <w:rsid w:val="00616537"/>
    <w:rsid w:val="006177EF"/>
    <w:rsid w:val="00623872"/>
    <w:rsid w:val="0062714A"/>
    <w:rsid w:val="006316AC"/>
    <w:rsid w:val="00632240"/>
    <w:rsid w:val="00632EFC"/>
    <w:rsid w:val="00633B6B"/>
    <w:rsid w:val="0063419C"/>
    <w:rsid w:val="006351C9"/>
    <w:rsid w:val="00641ADE"/>
    <w:rsid w:val="00641D9B"/>
    <w:rsid w:val="00642774"/>
    <w:rsid w:val="00643BEC"/>
    <w:rsid w:val="0064455E"/>
    <w:rsid w:val="00644F13"/>
    <w:rsid w:val="00644FA4"/>
    <w:rsid w:val="00645482"/>
    <w:rsid w:val="00647882"/>
    <w:rsid w:val="00652D20"/>
    <w:rsid w:val="006536F1"/>
    <w:rsid w:val="00654605"/>
    <w:rsid w:val="00656B6E"/>
    <w:rsid w:val="00662830"/>
    <w:rsid w:val="006639A1"/>
    <w:rsid w:val="00663C23"/>
    <w:rsid w:val="00665FEC"/>
    <w:rsid w:val="00666B52"/>
    <w:rsid w:val="00667930"/>
    <w:rsid w:val="006709C5"/>
    <w:rsid w:val="00671C30"/>
    <w:rsid w:val="006737DA"/>
    <w:rsid w:val="006759E9"/>
    <w:rsid w:val="00676B82"/>
    <w:rsid w:val="0068283A"/>
    <w:rsid w:val="006831BC"/>
    <w:rsid w:val="006875E1"/>
    <w:rsid w:val="00690B61"/>
    <w:rsid w:val="006951A1"/>
    <w:rsid w:val="006A0AA7"/>
    <w:rsid w:val="006A1839"/>
    <w:rsid w:val="006A3AD1"/>
    <w:rsid w:val="006A622A"/>
    <w:rsid w:val="006B4B90"/>
    <w:rsid w:val="006B5B2C"/>
    <w:rsid w:val="006B77E3"/>
    <w:rsid w:val="006B7E6E"/>
    <w:rsid w:val="006C0938"/>
    <w:rsid w:val="006C1B7A"/>
    <w:rsid w:val="006C27BE"/>
    <w:rsid w:val="006C2945"/>
    <w:rsid w:val="006C6CB6"/>
    <w:rsid w:val="006C7B98"/>
    <w:rsid w:val="006D1FAD"/>
    <w:rsid w:val="006D2FD3"/>
    <w:rsid w:val="006D374C"/>
    <w:rsid w:val="006D390A"/>
    <w:rsid w:val="006D77A4"/>
    <w:rsid w:val="006E064E"/>
    <w:rsid w:val="006E16CF"/>
    <w:rsid w:val="006E35C0"/>
    <w:rsid w:val="006E5EC1"/>
    <w:rsid w:val="006E750D"/>
    <w:rsid w:val="006E77F7"/>
    <w:rsid w:val="006E7FAB"/>
    <w:rsid w:val="006F1DF4"/>
    <w:rsid w:val="006F2A9B"/>
    <w:rsid w:val="006F4161"/>
    <w:rsid w:val="006F6135"/>
    <w:rsid w:val="006F7473"/>
    <w:rsid w:val="00701439"/>
    <w:rsid w:val="00701C07"/>
    <w:rsid w:val="00701E44"/>
    <w:rsid w:val="00705540"/>
    <w:rsid w:val="00705F55"/>
    <w:rsid w:val="007065B6"/>
    <w:rsid w:val="00712191"/>
    <w:rsid w:val="00713002"/>
    <w:rsid w:val="00714580"/>
    <w:rsid w:val="007179D7"/>
    <w:rsid w:val="0072405B"/>
    <w:rsid w:val="00725A15"/>
    <w:rsid w:val="00725CE0"/>
    <w:rsid w:val="00726106"/>
    <w:rsid w:val="00730C77"/>
    <w:rsid w:val="0073322D"/>
    <w:rsid w:val="00735F5F"/>
    <w:rsid w:val="00740034"/>
    <w:rsid w:val="00740E4B"/>
    <w:rsid w:val="00741B02"/>
    <w:rsid w:val="00742697"/>
    <w:rsid w:val="00744F93"/>
    <w:rsid w:val="00745E27"/>
    <w:rsid w:val="00746E2E"/>
    <w:rsid w:val="007506A5"/>
    <w:rsid w:val="00750A82"/>
    <w:rsid w:val="00751573"/>
    <w:rsid w:val="007535DF"/>
    <w:rsid w:val="00753CFB"/>
    <w:rsid w:val="00754385"/>
    <w:rsid w:val="007547FC"/>
    <w:rsid w:val="007606F6"/>
    <w:rsid w:val="00763D06"/>
    <w:rsid w:val="007642AF"/>
    <w:rsid w:val="0076648C"/>
    <w:rsid w:val="00767E13"/>
    <w:rsid w:val="0077084C"/>
    <w:rsid w:val="00770C5A"/>
    <w:rsid w:val="007717F2"/>
    <w:rsid w:val="00771F1E"/>
    <w:rsid w:val="00772887"/>
    <w:rsid w:val="00773E21"/>
    <w:rsid w:val="0077420B"/>
    <w:rsid w:val="00781749"/>
    <w:rsid w:val="007822A3"/>
    <w:rsid w:val="00784150"/>
    <w:rsid w:val="00792A92"/>
    <w:rsid w:val="00792DA1"/>
    <w:rsid w:val="007958C1"/>
    <w:rsid w:val="007A0334"/>
    <w:rsid w:val="007A227B"/>
    <w:rsid w:val="007A22BD"/>
    <w:rsid w:val="007A2ABD"/>
    <w:rsid w:val="007A3070"/>
    <w:rsid w:val="007A5A16"/>
    <w:rsid w:val="007A6A68"/>
    <w:rsid w:val="007B07F5"/>
    <w:rsid w:val="007B10CA"/>
    <w:rsid w:val="007B12A2"/>
    <w:rsid w:val="007B5185"/>
    <w:rsid w:val="007B6058"/>
    <w:rsid w:val="007C0555"/>
    <w:rsid w:val="007C7090"/>
    <w:rsid w:val="007D1651"/>
    <w:rsid w:val="007D26BF"/>
    <w:rsid w:val="007D4163"/>
    <w:rsid w:val="007D4F8C"/>
    <w:rsid w:val="007E17BB"/>
    <w:rsid w:val="007E32BB"/>
    <w:rsid w:val="007E34E9"/>
    <w:rsid w:val="007E388F"/>
    <w:rsid w:val="007E582E"/>
    <w:rsid w:val="007E6AF6"/>
    <w:rsid w:val="007F23DD"/>
    <w:rsid w:val="007F2AD4"/>
    <w:rsid w:val="007F5E0F"/>
    <w:rsid w:val="00800E18"/>
    <w:rsid w:val="00803B2F"/>
    <w:rsid w:val="00805355"/>
    <w:rsid w:val="008065BB"/>
    <w:rsid w:val="00807495"/>
    <w:rsid w:val="00813C42"/>
    <w:rsid w:val="0081529B"/>
    <w:rsid w:val="00815AA4"/>
    <w:rsid w:val="00830C9D"/>
    <w:rsid w:val="00831C73"/>
    <w:rsid w:val="00833F51"/>
    <w:rsid w:val="00835151"/>
    <w:rsid w:val="00836548"/>
    <w:rsid w:val="00836992"/>
    <w:rsid w:val="00836BDA"/>
    <w:rsid w:val="008421B7"/>
    <w:rsid w:val="008437F5"/>
    <w:rsid w:val="008447A8"/>
    <w:rsid w:val="00844A9E"/>
    <w:rsid w:val="0084527A"/>
    <w:rsid w:val="00845E46"/>
    <w:rsid w:val="008465EA"/>
    <w:rsid w:val="00846749"/>
    <w:rsid w:val="008503B0"/>
    <w:rsid w:val="008509D8"/>
    <w:rsid w:val="008556D2"/>
    <w:rsid w:val="0086016F"/>
    <w:rsid w:val="00860E97"/>
    <w:rsid w:val="00861389"/>
    <w:rsid w:val="00861C1F"/>
    <w:rsid w:val="008622EC"/>
    <w:rsid w:val="00863720"/>
    <w:rsid w:val="00863C55"/>
    <w:rsid w:val="008640C9"/>
    <w:rsid w:val="00866269"/>
    <w:rsid w:val="00866995"/>
    <w:rsid w:val="00872B25"/>
    <w:rsid w:val="00875DD2"/>
    <w:rsid w:val="00876720"/>
    <w:rsid w:val="00877272"/>
    <w:rsid w:val="00877A9A"/>
    <w:rsid w:val="008815F6"/>
    <w:rsid w:val="00890EB8"/>
    <w:rsid w:val="00894696"/>
    <w:rsid w:val="00894D54"/>
    <w:rsid w:val="008A1FC6"/>
    <w:rsid w:val="008A35B1"/>
    <w:rsid w:val="008A35C6"/>
    <w:rsid w:val="008A4137"/>
    <w:rsid w:val="008A5A24"/>
    <w:rsid w:val="008B1076"/>
    <w:rsid w:val="008B1D2D"/>
    <w:rsid w:val="008B2381"/>
    <w:rsid w:val="008B44BE"/>
    <w:rsid w:val="008B60CF"/>
    <w:rsid w:val="008C1000"/>
    <w:rsid w:val="008C10B2"/>
    <w:rsid w:val="008C4865"/>
    <w:rsid w:val="008C4A1A"/>
    <w:rsid w:val="008C655F"/>
    <w:rsid w:val="008C7150"/>
    <w:rsid w:val="008C7D8F"/>
    <w:rsid w:val="008D1A4B"/>
    <w:rsid w:val="008D1C91"/>
    <w:rsid w:val="008E036F"/>
    <w:rsid w:val="008E49F2"/>
    <w:rsid w:val="008E5D36"/>
    <w:rsid w:val="008E7342"/>
    <w:rsid w:val="008F127B"/>
    <w:rsid w:val="008F2487"/>
    <w:rsid w:val="008F3284"/>
    <w:rsid w:val="008F34FF"/>
    <w:rsid w:val="008F7EAD"/>
    <w:rsid w:val="00900E1C"/>
    <w:rsid w:val="009012DA"/>
    <w:rsid w:val="0090161B"/>
    <w:rsid w:val="00901871"/>
    <w:rsid w:val="00901C10"/>
    <w:rsid w:val="00903A33"/>
    <w:rsid w:val="0090537D"/>
    <w:rsid w:val="009107FE"/>
    <w:rsid w:val="00910D44"/>
    <w:rsid w:val="009131FC"/>
    <w:rsid w:val="00913761"/>
    <w:rsid w:val="00913FF2"/>
    <w:rsid w:val="0091469C"/>
    <w:rsid w:val="00916955"/>
    <w:rsid w:val="00917B99"/>
    <w:rsid w:val="009211C5"/>
    <w:rsid w:val="00922DD6"/>
    <w:rsid w:val="0092353C"/>
    <w:rsid w:val="00926600"/>
    <w:rsid w:val="0093263D"/>
    <w:rsid w:val="00932BE3"/>
    <w:rsid w:val="00933B6A"/>
    <w:rsid w:val="00935BA2"/>
    <w:rsid w:val="00937AC3"/>
    <w:rsid w:val="0094076B"/>
    <w:rsid w:val="00940C8B"/>
    <w:rsid w:val="00942D6C"/>
    <w:rsid w:val="00946203"/>
    <w:rsid w:val="009462D9"/>
    <w:rsid w:val="009464A0"/>
    <w:rsid w:val="0094681D"/>
    <w:rsid w:val="00953890"/>
    <w:rsid w:val="00953F5A"/>
    <w:rsid w:val="00956FF2"/>
    <w:rsid w:val="009652DE"/>
    <w:rsid w:val="0096637D"/>
    <w:rsid w:val="00970C29"/>
    <w:rsid w:val="00980395"/>
    <w:rsid w:val="00981DA6"/>
    <w:rsid w:val="0098410E"/>
    <w:rsid w:val="00987A2A"/>
    <w:rsid w:val="009903D3"/>
    <w:rsid w:val="00993AFB"/>
    <w:rsid w:val="009948A1"/>
    <w:rsid w:val="00997078"/>
    <w:rsid w:val="009A0E1F"/>
    <w:rsid w:val="009A16DC"/>
    <w:rsid w:val="009A1C29"/>
    <w:rsid w:val="009A1FD3"/>
    <w:rsid w:val="009A1FE8"/>
    <w:rsid w:val="009A271B"/>
    <w:rsid w:val="009A5B79"/>
    <w:rsid w:val="009A5F15"/>
    <w:rsid w:val="009A6897"/>
    <w:rsid w:val="009A7BCC"/>
    <w:rsid w:val="009B5454"/>
    <w:rsid w:val="009C4581"/>
    <w:rsid w:val="009C4871"/>
    <w:rsid w:val="009C4D63"/>
    <w:rsid w:val="009C539F"/>
    <w:rsid w:val="009C5824"/>
    <w:rsid w:val="009C67E8"/>
    <w:rsid w:val="009C6D88"/>
    <w:rsid w:val="009C7B50"/>
    <w:rsid w:val="009D0FBB"/>
    <w:rsid w:val="009D26C9"/>
    <w:rsid w:val="009D504E"/>
    <w:rsid w:val="009D6544"/>
    <w:rsid w:val="009D6FA8"/>
    <w:rsid w:val="009D7BC9"/>
    <w:rsid w:val="009E3679"/>
    <w:rsid w:val="009E5907"/>
    <w:rsid w:val="009E6214"/>
    <w:rsid w:val="009E74B4"/>
    <w:rsid w:val="009F092D"/>
    <w:rsid w:val="009F0D57"/>
    <w:rsid w:val="009F1DEF"/>
    <w:rsid w:val="009F3EF1"/>
    <w:rsid w:val="009F546A"/>
    <w:rsid w:val="009F63ED"/>
    <w:rsid w:val="009F7995"/>
    <w:rsid w:val="00A02E5B"/>
    <w:rsid w:val="00A1322D"/>
    <w:rsid w:val="00A13289"/>
    <w:rsid w:val="00A1352A"/>
    <w:rsid w:val="00A14FB7"/>
    <w:rsid w:val="00A16D3D"/>
    <w:rsid w:val="00A20054"/>
    <w:rsid w:val="00A238CD"/>
    <w:rsid w:val="00A239E7"/>
    <w:rsid w:val="00A259E1"/>
    <w:rsid w:val="00A27023"/>
    <w:rsid w:val="00A317DD"/>
    <w:rsid w:val="00A32A4E"/>
    <w:rsid w:val="00A370AA"/>
    <w:rsid w:val="00A42A4D"/>
    <w:rsid w:val="00A4718A"/>
    <w:rsid w:val="00A479F8"/>
    <w:rsid w:val="00A47E2A"/>
    <w:rsid w:val="00A51335"/>
    <w:rsid w:val="00A52D69"/>
    <w:rsid w:val="00A57010"/>
    <w:rsid w:val="00A5786C"/>
    <w:rsid w:val="00A60F6A"/>
    <w:rsid w:val="00A61A92"/>
    <w:rsid w:val="00A62377"/>
    <w:rsid w:val="00A63408"/>
    <w:rsid w:val="00A63C7E"/>
    <w:rsid w:val="00A646C0"/>
    <w:rsid w:val="00A65B2E"/>
    <w:rsid w:val="00A677A3"/>
    <w:rsid w:val="00A7067E"/>
    <w:rsid w:val="00A70B2A"/>
    <w:rsid w:val="00A712ED"/>
    <w:rsid w:val="00A71684"/>
    <w:rsid w:val="00A7500C"/>
    <w:rsid w:val="00A75A9C"/>
    <w:rsid w:val="00A8044E"/>
    <w:rsid w:val="00A80C12"/>
    <w:rsid w:val="00A854A9"/>
    <w:rsid w:val="00A87E16"/>
    <w:rsid w:val="00A91487"/>
    <w:rsid w:val="00A92530"/>
    <w:rsid w:val="00A92E23"/>
    <w:rsid w:val="00A9342B"/>
    <w:rsid w:val="00A971F2"/>
    <w:rsid w:val="00AA3430"/>
    <w:rsid w:val="00AA3EAC"/>
    <w:rsid w:val="00AA44A6"/>
    <w:rsid w:val="00AA69EB"/>
    <w:rsid w:val="00AB1F09"/>
    <w:rsid w:val="00AB2E9D"/>
    <w:rsid w:val="00AB4175"/>
    <w:rsid w:val="00AB5EBB"/>
    <w:rsid w:val="00AB78CF"/>
    <w:rsid w:val="00AC54C4"/>
    <w:rsid w:val="00AC686E"/>
    <w:rsid w:val="00AC7CBC"/>
    <w:rsid w:val="00AD0830"/>
    <w:rsid w:val="00AD1C59"/>
    <w:rsid w:val="00AD233B"/>
    <w:rsid w:val="00AD3854"/>
    <w:rsid w:val="00AD4CCD"/>
    <w:rsid w:val="00AD4D44"/>
    <w:rsid w:val="00AD6D52"/>
    <w:rsid w:val="00AE071E"/>
    <w:rsid w:val="00AE198D"/>
    <w:rsid w:val="00AE251C"/>
    <w:rsid w:val="00AF017F"/>
    <w:rsid w:val="00AF1BFB"/>
    <w:rsid w:val="00B04F99"/>
    <w:rsid w:val="00B05130"/>
    <w:rsid w:val="00B066F6"/>
    <w:rsid w:val="00B06D28"/>
    <w:rsid w:val="00B13D9B"/>
    <w:rsid w:val="00B1581C"/>
    <w:rsid w:val="00B17E98"/>
    <w:rsid w:val="00B21499"/>
    <w:rsid w:val="00B214D9"/>
    <w:rsid w:val="00B2206B"/>
    <w:rsid w:val="00B23638"/>
    <w:rsid w:val="00B24BD3"/>
    <w:rsid w:val="00B25B68"/>
    <w:rsid w:val="00B26E73"/>
    <w:rsid w:val="00B276B9"/>
    <w:rsid w:val="00B27F40"/>
    <w:rsid w:val="00B323AB"/>
    <w:rsid w:val="00B341DC"/>
    <w:rsid w:val="00B41AE7"/>
    <w:rsid w:val="00B41F05"/>
    <w:rsid w:val="00B42730"/>
    <w:rsid w:val="00B437CE"/>
    <w:rsid w:val="00B43C71"/>
    <w:rsid w:val="00B44D91"/>
    <w:rsid w:val="00B45232"/>
    <w:rsid w:val="00B45CCF"/>
    <w:rsid w:val="00B46B15"/>
    <w:rsid w:val="00B47776"/>
    <w:rsid w:val="00B504F2"/>
    <w:rsid w:val="00B508CE"/>
    <w:rsid w:val="00B52118"/>
    <w:rsid w:val="00B60018"/>
    <w:rsid w:val="00B618F3"/>
    <w:rsid w:val="00B624BB"/>
    <w:rsid w:val="00B62687"/>
    <w:rsid w:val="00B62D0D"/>
    <w:rsid w:val="00B66409"/>
    <w:rsid w:val="00B67CB6"/>
    <w:rsid w:val="00B71772"/>
    <w:rsid w:val="00B7256A"/>
    <w:rsid w:val="00B80324"/>
    <w:rsid w:val="00B812DD"/>
    <w:rsid w:val="00B904ED"/>
    <w:rsid w:val="00B91672"/>
    <w:rsid w:val="00B91ADC"/>
    <w:rsid w:val="00B91D9B"/>
    <w:rsid w:val="00B91FF1"/>
    <w:rsid w:val="00B927D9"/>
    <w:rsid w:val="00B930D0"/>
    <w:rsid w:val="00B93870"/>
    <w:rsid w:val="00B96D02"/>
    <w:rsid w:val="00B9777F"/>
    <w:rsid w:val="00BA15F0"/>
    <w:rsid w:val="00BA2C8E"/>
    <w:rsid w:val="00BA471D"/>
    <w:rsid w:val="00BA4DFF"/>
    <w:rsid w:val="00BA60B9"/>
    <w:rsid w:val="00BA6307"/>
    <w:rsid w:val="00BB0516"/>
    <w:rsid w:val="00BB14E2"/>
    <w:rsid w:val="00BB64D2"/>
    <w:rsid w:val="00BC0392"/>
    <w:rsid w:val="00BC64B2"/>
    <w:rsid w:val="00BC6847"/>
    <w:rsid w:val="00BC757E"/>
    <w:rsid w:val="00BD1D61"/>
    <w:rsid w:val="00BD1E93"/>
    <w:rsid w:val="00BD76FF"/>
    <w:rsid w:val="00BE34CA"/>
    <w:rsid w:val="00BE34CC"/>
    <w:rsid w:val="00BE43C6"/>
    <w:rsid w:val="00BE4F76"/>
    <w:rsid w:val="00BE7857"/>
    <w:rsid w:val="00BE788E"/>
    <w:rsid w:val="00BF00BC"/>
    <w:rsid w:val="00BF0DA6"/>
    <w:rsid w:val="00BF4AA7"/>
    <w:rsid w:val="00BF5111"/>
    <w:rsid w:val="00BF602A"/>
    <w:rsid w:val="00BF6944"/>
    <w:rsid w:val="00BF733D"/>
    <w:rsid w:val="00C01857"/>
    <w:rsid w:val="00C03D4B"/>
    <w:rsid w:val="00C04C54"/>
    <w:rsid w:val="00C06843"/>
    <w:rsid w:val="00C06CBA"/>
    <w:rsid w:val="00C1192B"/>
    <w:rsid w:val="00C134D1"/>
    <w:rsid w:val="00C13EBB"/>
    <w:rsid w:val="00C17B25"/>
    <w:rsid w:val="00C207AF"/>
    <w:rsid w:val="00C20908"/>
    <w:rsid w:val="00C2157D"/>
    <w:rsid w:val="00C22769"/>
    <w:rsid w:val="00C304CD"/>
    <w:rsid w:val="00C32AB9"/>
    <w:rsid w:val="00C355C6"/>
    <w:rsid w:val="00C36007"/>
    <w:rsid w:val="00C36983"/>
    <w:rsid w:val="00C40087"/>
    <w:rsid w:val="00C41961"/>
    <w:rsid w:val="00C423C6"/>
    <w:rsid w:val="00C44B16"/>
    <w:rsid w:val="00C450A6"/>
    <w:rsid w:val="00C452F1"/>
    <w:rsid w:val="00C45E44"/>
    <w:rsid w:val="00C46439"/>
    <w:rsid w:val="00C53139"/>
    <w:rsid w:val="00C55140"/>
    <w:rsid w:val="00C57A7D"/>
    <w:rsid w:val="00C6071B"/>
    <w:rsid w:val="00C67FC3"/>
    <w:rsid w:val="00C77ED9"/>
    <w:rsid w:val="00C83D88"/>
    <w:rsid w:val="00C84857"/>
    <w:rsid w:val="00C85107"/>
    <w:rsid w:val="00C8600B"/>
    <w:rsid w:val="00C9557E"/>
    <w:rsid w:val="00C96557"/>
    <w:rsid w:val="00C97481"/>
    <w:rsid w:val="00CA1480"/>
    <w:rsid w:val="00CA1D32"/>
    <w:rsid w:val="00CA2D07"/>
    <w:rsid w:val="00CA39ED"/>
    <w:rsid w:val="00CA450F"/>
    <w:rsid w:val="00CB0DDB"/>
    <w:rsid w:val="00CB283E"/>
    <w:rsid w:val="00CB30DF"/>
    <w:rsid w:val="00CB4E93"/>
    <w:rsid w:val="00CB60D6"/>
    <w:rsid w:val="00CB65C6"/>
    <w:rsid w:val="00CC3BE2"/>
    <w:rsid w:val="00CC474F"/>
    <w:rsid w:val="00CC5C2D"/>
    <w:rsid w:val="00CC76B4"/>
    <w:rsid w:val="00CC7BFB"/>
    <w:rsid w:val="00CD008B"/>
    <w:rsid w:val="00CD0495"/>
    <w:rsid w:val="00CD201A"/>
    <w:rsid w:val="00CD2DB5"/>
    <w:rsid w:val="00CD5105"/>
    <w:rsid w:val="00CD5E86"/>
    <w:rsid w:val="00CD6881"/>
    <w:rsid w:val="00CE0187"/>
    <w:rsid w:val="00CE2767"/>
    <w:rsid w:val="00CE3A3D"/>
    <w:rsid w:val="00CE3C9B"/>
    <w:rsid w:val="00CE5D71"/>
    <w:rsid w:val="00CF0568"/>
    <w:rsid w:val="00CF1F0C"/>
    <w:rsid w:val="00CF47B0"/>
    <w:rsid w:val="00CF5B1B"/>
    <w:rsid w:val="00D003EC"/>
    <w:rsid w:val="00D0370F"/>
    <w:rsid w:val="00D0501C"/>
    <w:rsid w:val="00D05246"/>
    <w:rsid w:val="00D07410"/>
    <w:rsid w:val="00D12A3C"/>
    <w:rsid w:val="00D20646"/>
    <w:rsid w:val="00D20C31"/>
    <w:rsid w:val="00D210F3"/>
    <w:rsid w:val="00D217C1"/>
    <w:rsid w:val="00D2308D"/>
    <w:rsid w:val="00D26F44"/>
    <w:rsid w:val="00D31AC1"/>
    <w:rsid w:val="00D32BEF"/>
    <w:rsid w:val="00D32FCC"/>
    <w:rsid w:val="00D3426D"/>
    <w:rsid w:val="00D37275"/>
    <w:rsid w:val="00D37C58"/>
    <w:rsid w:val="00D404F8"/>
    <w:rsid w:val="00D40869"/>
    <w:rsid w:val="00D40F51"/>
    <w:rsid w:val="00D4122B"/>
    <w:rsid w:val="00D46341"/>
    <w:rsid w:val="00D4715D"/>
    <w:rsid w:val="00D47FF1"/>
    <w:rsid w:val="00D50879"/>
    <w:rsid w:val="00D51349"/>
    <w:rsid w:val="00D513DC"/>
    <w:rsid w:val="00D55B5B"/>
    <w:rsid w:val="00D56338"/>
    <w:rsid w:val="00D56ADB"/>
    <w:rsid w:val="00D56D27"/>
    <w:rsid w:val="00D605D8"/>
    <w:rsid w:val="00D62451"/>
    <w:rsid w:val="00D639A9"/>
    <w:rsid w:val="00D64BC5"/>
    <w:rsid w:val="00D665B6"/>
    <w:rsid w:val="00D67538"/>
    <w:rsid w:val="00D67C9F"/>
    <w:rsid w:val="00D701A1"/>
    <w:rsid w:val="00D7060F"/>
    <w:rsid w:val="00D70D3D"/>
    <w:rsid w:val="00D72D9F"/>
    <w:rsid w:val="00D73763"/>
    <w:rsid w:val="00D76B2F"/>
    <w:rsid w:val="00D804E3"/>
    <w:rsid w:val="00D81530"/>
    <w:rsid w:val="00D839B8"/>
    <w:rsid w:val="00D86419"/>
    <w:rsid w:val="00D86B61"/>
    <w:rsid w:val="00D919F9"/>
    <w:rsid w:val="00D954C0"/>
    <w:rsid w:val="00D960F0"/>
    <w:rsid w:val="00D96192"/>
    <w:rsid w:val="00DA02F4"/>
    <w:rsid w:val="00DA271D"/>
    <w:rsid w:val="00DA35F6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6DF2"/>
    <w:rsid w:val="00DC7C3E"/>
    <w:rsid w:val="00DD0853"/>
    <w:rsid w:val="00DD1F1A"/>
    <w:rsid w:val="00DD1FAE"/>
    <w:rsid w:val="00DD666F"/>
    <w:rsid w:val="00DD6D66"/>
    <w:rsid w:val="00DD7F0C"/>
    <w:rsid w:val="00DE0447"/>
    <w:rsid w:val="00DE15C2"/>
    <w:rsid w:val="00DE3738"/>
    <w:rsid w:val="00DF0B2F"/>
    <w:rsid w:val="00DF1A65"/>
    <w:rsid w:val="00DF23CB"/>
    <w:rsid w:val="00DF72D8"/>
    <w:rsid w:val="00E01B00"/>
    <w:rsid w:val="00E03414"/>
    <w:rsid w:val="00E03B94"/>
    <w:rsid w:val="00E12A6F"/>
    <w:rsid w:val="00E14466"/>
    <w:rsid w:val="00E160FC"/>
    <w:rsid w:val="00E171B3"/>
    <w:rsid w:val="00E23A9E"/>
    <w:rsid w:val="00E24274"/>
    <w:rsid w:val="00E26FDE"/>
    <w:rsid w:val="00E27F03"/>
    <w:rsid w:val="00E3189C"/>
    <w:rsid w:val="00E31C31"/>
    <w:rsid w:val="00E334E8"/>
    <w:rsid w:val="00E33596"/>
    <w:rsid w:val="00E34268"/>
    <w:rsid w:val="00E34A1F"/>
    <w:rsid w:val="00E36AD4"/>
    <w:rsid w:val="00E374F5"/>
    <w:rsid w:val="00E44585"/>
    <w:rsid w:val="00E46176"/>
    <w:rsid w:val="00E46B90"/>
    <w:rsid w:val="00E472CD"/>
    <w:rsid w:val="00E506C5"/>
    <w:rsid w:val="00E51DB8"/>
    <w:rsid w:val="00E52736"/>
    <w:rsid w:val="00E544A6"/>
    <w:rsid w:val="00E60724"/>
    <w:rsid w:val="00E6271D"/>
    <w:rsid w:val="00E62EB7"/>
    <w:rsid w:val="00E63E59"/>
    <w:rsid w:val="00E66E09"/>
    <w:rsid w:val="00E679DF"/>
    <w:rsid w:val="00E719C5"/>
    <w:rsid w:val="00E73047"/>
    <w:rsid w:val="00E74AD2"/>
    <w:rsid w:val="00E75989"/>
    <w:rsid w:val="00E774C8"/>
    <w:rsid w:val="00E77961"/>
    <w:rsid w:val="00E82BBA"/>
    <w:rsid w:val="00E83155"/>
    <w:rsid w:val="00E84D2D"/>
    <w:rsid w:val="00E852FE"/>
    <w:rsid w:val="00E866C9"/>
    <w:rsid w:val="00E87738"/>
    <w:rsid w:val="00E939E4"/>
    <w:rsid w:val="00E94D1B"/>
    <w:rsid w:val="00EA26C0"/>
    <w:rsid w:val="00EA3B0A"/>
    <w:rsid w:val="00EA7E97"/>
    <w:rsid w:val="00EB298B"/>
    <w:rsid w:val="00EB598A"/>
    <w:rsid w:val="00EC27CA"/>
    <w:rsid w:val="00EC6054"/>
    <w:rsid w:val="00ED0B9F"/>
    <w:rsid w:val="00ED238F"/>
    <w:rsid w:val="00ED2649"/>
    <w:rsid w:val="00ED3A2A"/>
    <w:rsid w:val="00ED4E02"/>
    <w:rsid w:val="00ED50E2"/>
    <w:rsid w:val="00ED76B4"/>
    <w:rsid w:val="00EE1BD1"/>
    <w:rsid w:val="00EE50BF"/>
    <w:rsid w:val="00EE7691"/>
    <w:rsid w:val="00EF130A"/>
    <w:rsid w:val="00EF1D5D"/>
    <w:rsid w:val="00EF24FC"/>
    <w:rsid w:val="00EF2FE4"/>
    <w:rsid w:val="00EF4C68"/>
    <w:rsid w:val="00EF5687"/>
    <w:rsid w:val="00EF61D8"/>
    <w:rsid w:val="00F03553"/>
    <w:rsid w:val="00F060D9"/>
    <w:rsid w:val="00F073CF"/>
    <w:rsid w:val="00F07537"/>
    <w:rsid w:val="00F0780A"/>
    <w:rsid w:val="00F07B5A"/>
    <w:rsid w:val="00F11991"/>
    <w:rsid w:val="00F11EE2"/>
    <w:rsid w:val="00F1292D"/>
    <w:rsid w:val="00F12E11"/>
    <w:rsid w:val="00F132B5"/>
    <w:rsid w:val="00F15AAC"/>
    <w:rsid w:val="00F1667E"/>
    <w:rsid w:val="00F175A6"/>
    <w:rsid w:val="00F20B52"/>
    <w:rsid w:val="00F21214"/>
    <w:rsid w:val="00F213B7"/>
    <w:rsid w:val="00F2227D"/>
    <w:rsid w:val="00F24231"/>
    <w:rsid w:val="00F24B6A"/>
    <w:rsid w:val="00F25B3C"/>
    <w:rsid w:val="00F269C8"/>
    <w:rsid w:val="00F276F6"/>
    <w:rsid w:val="00F27A14"/>
    <w:rsid w:val="00F27DB4"/>
    <w:rsid w:val="00F30AE3"/>
    <w:rsid w:val="00F43BE0"/>
    <w:rsid w:val="00F43D58"/>
    <w:rsid w:val="00F46094"/>
    <w:rsid w:val="00F467B8"/>
    <w:rsid w:val="00F46A97"/>
    <w:rsid w:val="00F46EFD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5CE7"/>
    <w:rsid w:val="00F66B76"/>
    <w:rsid w:val="00F70A11"/>
    <w:rsid w:val="00F7677A"/>
    <w:rsid w:val="00F76ED2"/>
    <w:rsid w:val="00F80D91"/>
    <w:rsid w:val="00F8101E"/>
    <w:rsid w:val="00F90997"/>
    <w:rsid w:val="00F9142A"/>
    <w:rsid w:val="00F916E8"/>
    <w:rsid w:val="00F93206"/>
    <w:rsid w:val="00F96C89"/>
    <w:rsid w:val="00F9765A"/>
    <w:rsid w:val="00FA1EB5"/>
    <w:rsid w:val="00FA26AF"/>
    <w:rsid w:val="00FA410C"/>
    <w:rsid w:val="00FA6F34"/>
    <w:rsid w:val="00FB07C4"/>
    <w:rsid w:val="00FB372F"/>
    <w:rsid w:val="00FB5C1A"/>
    <w:rsid w:val="00FB6BEF"/>
    <w:rsid w:val="00FC11BB"/>
    <w:rsid w:val="00FD0CCF"/>
    <w:rsid w:val="00FD1062"/>
    <w:rsid w:val="00FD19AF"/>
    <w:rsid w:val="00FD25A6"/>
    <w:rsid w:val="00FD5015"/>
    <w:rsid w:val="00FE074C"/>
    <w:rsid w:val="00FE0BF8"/>
    <w:rsid w:val="00FE4F6B"/>
    <w:rsid w:val="00FE516E"/>
    <w:rsid w:val="00FE59F7"/>
    <w:rsid w:val="00FF1863"/>
    <w:rsid w:val="00FF197C"/>
    <w:rsid w:val="00FF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031A05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538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24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BD844-69D1-45FB-8BD8-DE419C79A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80</Pages>
  <Words>8328</Words>
  <Characters>47472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1210</cp:revision>
  <dcterms:created xsi:type="dcterms:W3CDTF">2018-11-02T07:45:00Z</dcterms:created>
  <dcterms:modified xsi:type="dcterms:W3CDTF">2019-01-24T08:40:00Z</dcterms:modified>
</cp:coreProperties>
</file>